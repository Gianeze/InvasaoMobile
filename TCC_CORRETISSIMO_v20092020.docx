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0"/>
        </w:tabs>
        <w:jc w:val="center"/>
        <w:rPr>
          <w:rFonts w:hint="default" w:ascii="Arial" w:hAnsi="Arial" w:eastAsia="SimSun" w:cs="Arial"/>
          <w:sz w:val="24"/>
          <w:szCs w:val="24"/>
        </w:rPr>
      </w:pPr>
      <w:r>
        <w:rPr>
          <w:rFonts w:hint="default" w:ascii="Arial" w:hAnsi="Arial" w:eastAsia="SimSun" w:cs="Arial"/>
          <w:sz w:val="24"/>
          <w:szCs w:val="24"/>
        </w:rPr>
        <w:t>INSTITUTO FEDERAL DE EDUCAÇÃO, CIÊNCIA E</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TECNOLOGIA DE SÃO PAULO</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CÂMPUS VOTUPORANGA</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both"/>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Kawam Oliveira Freitas</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Pedro Henrique Veloso Gianeze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INVASÃO MOBILE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both"/>
        <w:rPr>
          <w:rFonts w:hint="default" w:ascii="Arial" w:hAnsi="Arial" w:eastAsia="SimSun" w:cs="Arial"/>
          <w:sz w:val="24"/>
          <w:szCs w:val="24"/>
        </w:rPr>
      </w:pPr>
    </w:p>
    <w:p>
      <w:pPr>
        <w:tabs>
          <w:tab w:val="left" w:pos="3800"/>
        </w:tabs>
        <w:jc w:val="both"/>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lang w:val="pt-BR"/>
        </w:rPr>
      </w:pPr>
      <w:r>
        <w:rPr>
          <w:rFonts w:hint="default" w:ascii="Arial" w:hAnsi="Arial" w:eastAsia="SimSun" w:cs="Arial"/>
          <w:sz w:val="24"/>
          <w:szCs w:val="24"/>
          <w:lang w:val="pt-BR"/>
        </w:rPr>
        <w:t>VOTUPORANGA</w:t>
      </w:r>
    </w:p>
    <w:p>
      <w:pPr>
        <w:tabs>
          <w:tab w:val="left" w:pos="3800"/>
        </w:tabs>
        <w:jc w:val="center"/>
        <w:rPr>
          <w:rFonts w:hint="default" w:ascii="Arial" w:hAnsi="Arial" w:eastAsia="SimSun" w:cs="Arial"/>
          <w:sz w:val="24"/>
          <w:szCs w:val="24"/>
          <w:lang w:val="pt-BR"/>
        </w:rPr>
      </w:pPr>
      <w:r>
        <w:rPr>
          <w:rFonts w:hint="default" w:ascii="Arial" w:hAnsi="Arial" w:eastAsia="SimSun" w:cs="Arial"/>
          <w:sz w:val="24"/>
          <w:szCs w:val="24"/>
          <w:lang w:val="pt-BR"/>
        </w:rPr>
        <w:t>2020</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 xml:space="preserve">Kawam Oliveira Freitas </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 xml:space="preserve"> Pedro</w:t>
      </w:r>
      <w:r>
        <w:rPr>
          <w:rFonts w:hint="default" w:ascii="Arial" w:hAnsi="Arial" w:eastAsia="SimSun" w:cs="Arial"/>
          <w:sz w:val="24"/>
          <w:szCs w:val="24"/>
          <w:lang w:val="pt-BR"/>
        </w:rPr>
        <w:t xml:space="preserve"> </w:t>
      </w:r>
      <w:r>
        <w:rPr>
          <w:rFonts w:hint="default" w:ascii="Arial" w:hAnsi="Arial" w:eastAsia="SimSun" w:cs="Arial"/>
          <w:sz w:val="24"/>
          <w:szCs w:val="24"/>
        </w:rPr>
        <w:t>Henrique Veloso Gianeze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INVASÃO MOBILE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ind w:left="7188" w:leftChars="2995" w:firstLine="3000" w:firstLineChars="1250"/>
        <w:jc w:val="both"/>
        <w:rPr>
          <w:rFonts w:hint="default" w:ascii="Arial" w:hAnsi="Arial" w:eastAsia="SimSun" w:cs="Arial"/>
          <w:sz w:val="24"/>
          <w:szCs w:val="24"/>
        </w:rPr>
      </w:pPr>
    </w:p>
    <w:p>
      <w:pPr>
        <w:keepNext w:val="0"/>
        <w:keepLines w:val="0"/>
        <w:pageBreakBefore w:val="0"/>
        <w:widowControl/>
        <w:tabs>
          <w:tab w:val="left" w:pos="3800"/>
        </w:tabs>
        <w:kinsoku/>
        <w:wordWrap/>
        <w:overflowPunct/>
        <w:topLinePunct w:val="0"/>
        <w:autoSpaceDE/>
        <w:autoSpaceDN/>
        <w:bidi w:val="0"/>
        <w:adjustRightInd/>
        <w:snapToGrid/>
        <w:ind w:left="1896" w:leftChars="790" w:firstLine="218" w:firstLineChars="91"/>
        <w:jc w:val="both"/>
        <w:textAlignment w:val="auto"/>
        <w:rPr>
          <w:rFonts w:hint="default" w:ascii="Arial" w:hAnsi="Arial" w:eastAsia="SimSun" w:cs="Arial"/>
          <w:sz w:val="24"/>
          <w:szCs w:val="24"/>
        </w:rPr>
      </w:pPr>
      <w:r>
        <w:rPr>
          <w:rFonts w:hint="default" w:ascii="Arial" w:hAnsi="Arial" w:eastAsia="SimSun" w:cs="Arial"/>
          <w:sz w:val="24"/>
          <w:szCs w:val="24"/>
          <w:lang w:val="pt-BR"/>
        </w:rPr>
        <w:tab/>
      </w:r>
    </w:p>
    <w:p>
      <w:pPr>
        <w:keepNext w:val="0"/>
        <w:keepLines w:val="0"/>
        <w:pageBreakBefore w:val="0"/>
        <w:widowControl/>
        <w:tabs>
          <w:tab w:val="left" w:pos="3800"/>
        </w:tabs>
        <w:kinsoku/>
        <w:wordWrap/>
        <w:overflowPunct/>
        <w:topLinePunct w:val="0"/>
        <w:autoSpaceDE/>
        <w:autoSpaceDN/>
        <w:bidi w:val="0"/>
        <w:adjustRightInd/>
        <w:snapToGrid/>
        <w:ind w:left="1896" w:leftChars="790" w:firstLine="3019" w:firstLineChars="1258"/>
        <w:jc w:val="both"/>
        <w:textAlignment w:val="auto"/>
        <w:rPr>
          <w:rFonts w:hint="default" w:ascii="Arial" w:hAnsi="Arial" w:eastAsia="SimSun" w:cs="Arial"/>
          <w:sz w:val="24"/>
          <w:szCs w:val="24"/>
        </w:rPr>
      </w:pPr>
    </w:p>
    <w:p>
      <w:pPr>
        <w:keepNext w:val="0"/>
        <w:keepLines w:val="0"/>
        <w:pageBreakBefore w:val="0"/>
        <w:widowControl/>
        <w:tabs>
          <w:tab w:val="left" w:pos="3800"/>
        </w:tabs>
        <w:kinsoku/>
        <w:wordWrap/>
        <w:overflowPunct/>
        <w:topLinePunct w:val="0"/>
        <w:autoSpaceDE/>
        <w:autoSpaceDN/>
        <w:bidi w:val="0"/>
        <w:adjustRightInd/>
        <w:snapToGrid/>
        <w:ind w:left="1896" w:leftChars="790" w:firstLine="218" w:firstLineChars="91"/>
        <w:jc w:val="both"/>
        <w:textAlignment w:val="auto"/>
        <w:rPr>
          <w:rFonts w:hint="default" w:ascii="Arial" w:hAnsi="Arial" w:eastAsia="SimSun" w:cs="Arial"/>
          <w:sz w:val="24"/>
          <w:szCs w:val="24"/>
        </w:rPr>
      </w:pPr>
    </w:p>
    <w:p>
      <w:pPr>
        <w:pStyle w:val="19"/>
        <w:ind w:left="4536" w:firstLine="0"/>
        <w:jc w:val="both"/>
        <w:rPr>
          <w:rFonts w:cs="Arial"/>
          <w:color w:val="000000" w:themeColor="text1"/>
          <w14:textFill>
            <w14:solidFill>
              <w14:schemeClr w14:val="tx1"/>
            </w14:solidFill>
          </w14:textFill>
        </w:rPr>
      </w:pPr>
      <w:r>
        <w:rPr>
          <w:rFonts w:cs="Arial"/>
        </w:rPr>
        <w:t>Trabalho de Conclusão de Curso apresentado como exigência parcial para obtenção do diploma do Curso T</w:t>
      </w:r>
      <w:r>
        <w:rPr>
          <w:rFonts w:hint="default" w:cs="Arial"/>
          <w:lang w:val="pt-BR"/>
        </w:rPr>
        <w:t>écnico em Informática Integrado ao Ensino Médio</w:t>
      </w:r>
      <w:r>
        <w:rPr>
          <w:rFonts w:cs="Arial"/>
        </w:rPr>
        <w:t xml:space="preserve"> do Instituto Federal de Educação, Ciência e Tecnologia, </w:t>
      </w:r>
      <w:r>
        <w:rPr>
          <w:rFonts w:cs="Arial"/>
          <w:iCs/>
        </w:rPr>
        <w:t xml:space="preserve">Câmpus </w:t>
      </w:r>
      <w:r>
        <w:rPr>
          <w:rFonts w:hint="default" w:cs="Arial"/>
          <w:color w:val="000000" w:themeColor="text1"/>
          <w:lang w:val="pt-BR"/>
          <w14:textFill>
            <w14:solidFill>
              <w14:schemeClr w14:val="tx1"/>
            </w14:solidFill>
          </w14:textFill>
        </w:rPr>
        <w:t>Votuporanga</w:t>
      </w:r>
      <w:r>
        <w:rPr>
          <w:rFonts w:cs="Arial"/>
          <w:color w:val="000000" w:themeColor="text1"/>
          <w14:textFill>
            <w14:solidFill>
              <w14:schemeClr w14:val="tx1"/>
            </w14:solidFill>
          </w14:textFill>
        </w:rPr>
        <w:t>.</w:t>
      </w:r>
    </w:p>
    <w:p>
      <w:pPr>
        <w:pStyle w:val="19"/>
        <w:ind w:left="4536" w:firstLine="0"/>
        <w:jc w:val="both"/>
        <w:rPr>
          <w:rFonts w:cs="Arial"/>
          <w:color w:val="000000" w:themeColor="text1"/>
          <w14:textFill>
            <w14:solidFill>
              <w14:schemeClr w14:val="tx1"/>
            </w14:solidFill>
          </w14:textFill>
        </w:rPr>
      </w:pPr>
    </w:p>
    <w:p>
      <w:pPr>
        <w:pStyle w:val="19"/>
        <w:spacing w:line="360" w:lineRule="auto"/>
        <w:ind w:left="4536" w:right="-1" w:firstLine="0"/>
        <w:jc w:val="both"/>
        <w:rPr>
          <w:rFonts w:hint="default" w:cs="Arial"/>
          <w:lang w:val="pt-BR"/>
        </w:rPr>
      </w:pPr>
      <w:del w:id="0" w:author="birazn" w:date="2020-09-20T15:18:02Z">
        <w:r>
          <w:rPr>
            <w:rFonts w:cs="Arial"/>
          </w:rPr>
          <w:delText>Prof</w:delText>
        </w:r>
      </w:del>
      <w:del w:id="1" w:author="birazn" w:date="2020-09-20T15:18:03Z">
        <w:r>
          <w:rPr>
            <w:rFonts w:cs="Arial"/>
          </w:rPr>
          <w:delText xml:space="preserve">essor </w:delText>
        </w:r>
      </w:del>
      <w:r>
        <w:rPr>
          <w:rFonts w:cs="Arial"/>
        </w:rPr>
        <w:t>Orientador:</w:t>
      </w:r>
      <w:r>
        <w:rPr>
          <w:rFonts w:hint="default" w:cs="Arial"/>
          <w:lang w:val="pt-BR"/>
        </w:rPr>
        <w:t xml:space="preserve"> </w:t>
      </w:r>
      <w:ins w:id="2" w:author="birazn" w:date="2020-09-20T15:18:09Z">
        <w:r>
          <w:rPr>
            <w:rFonts w:hint="default" w:cs="Arial"/>
            <w:lang w:val="pt-PT"/>
          </w:rPr>
          <w:t>P</w:t>
        </w:r>
      </w:ins>
      <w:ins w:id="3" w:author="birazn" w:date="2020-09-20T15:18:10Z">
        <w:r>
          <w:rPr>
            <w:rFonts w:hint="default" w:cs="Arial"/>
            <w:lang w:val="pt-PT"/>
          </w:rPr>
          <w:t>rof</w:t>
        </w:r>
      </w:ins>
      <w:ins w:id="4" w:author="birazn" w:date="2020-09-20T15:18:11Z">
        <w:r>
          <w:rPr>
            <w:rFonts w:hint="default" w:cs="Arial"/>
            <w:lang w:val="pt-PT"/>
          </w:rPr>
          <w:t>. M</w:t>
        </w:r>
      </w:ins>
      <w:ins w:id="5" w:author="birazn" w:date="2020-09-20T15:18:12Z">
        <w:r>
          <w:rPr>
            <w:rFonts w:hint="default" w:cs="Arial"/>
            <w:lang w:val="pt-PT"/>
          </w:rPr>
          <w:t xml:space="preserve">e. </w:t>
        </w:r>
      </w:ins>
      <w:r>
        <w:rPr>
          <w:rFonts w:hint="default" w:cs="Arial"/>
          <w:lang w:val="pt-BR"/>
        </w:rPr>
        <w:t>Ubiratan Zakaib do Nascimento.</w:t>
      </w: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ind w:left="4536" w:firstLine="0"/>
        <w:jc w:val="both"/>
        <w:rPr>
          <w:rFonts w:hint="default" w:cs="Arial"/>
          <w:color w:val="000000" w:themeColor="text1"/>
          <w:lang w:val="pt-BR"/>
          <w14:textFill>
            <w14:solidFill>
              <w14:schemeClr w14:val="tx1"/>
            </w14:solidFill>
          </w14:textFill>
        </w:rPr>
      </w:pPr>
    </w:p>
    <w:p>
      <w:pPr>
        <w:pStyle w:val="19"/>
        <w:jc w:val="left"/>
        <w:rPr>
          <w:rFonts w:hint="default" w:cs="Arial"/>
          <w:color w:val="000000" w:themeColor="text1"/>
          <w:lang w:val="pt-BR"/>
          <w14:textFill>
            <w14:solidFill>
              <w14:schemeClr w14:val="tx1"/>
            </w14:solidFill>
          </w14:textFill>
        </w:rPr>
      </w:pPr>
    </w:p>
    <w:p>
      <w:pPr>
        <w:pStyle w:val="19"/>
        <w:jc w:val="center"/>
        <w:rPr>
          <w:rFonts w:hint="default" w:cs="Arial"/>
          <w:color w:val="000000" w:themeColor="text1"/>
          <w:lang w:val="pt-BR"/>
          <w14:textFill>
            <w14:solidFill>
              <w14:schemeClr w14:val="tx1"/>
            </w14:solidFill>
          </w14:textFill>
        </w:rPr>
      </w:pPr>
      <w:r>
        <w:rPr>
          <w:rFonts w:hint="default" w:cs="Arial"/>
          <w:color w:val="000000" w:themeColor="text1"/>
          <w:lang w:val="pt-BR"/>
          <w14:textFill>
            <w14:solidFill>
              <w14:schemeClr w14:val="tx1"/>
            </w14:solidFill>
          </w14:textFill>
        </w:rPr>
        <w:t>VOTUPORANGA</w:t>
      </w:r>
    </w:p>
    <w:p>
      <w:pPr>
        <w:pStyle w:val="19"/>
        <w:jc w:val="center"/>
        <w:rPr>
          <w:rFonts w:hint="default" w:cs="Arial"/>
          <w:color w:val="000000" w:themeColor="text1"/>
          <w:lang w:val="pt-BR"/>
          <w14:textFill>
            <w14:solidFill>
              <w14:schemeClr w14:val="tx1"/>
            </w14:solidFill>
          </w14:textFill>
        </w:rPr>
      </w:pPr>
      <w:r>
        <w:rPr>
          <w:rFonts w:hint="default" w:cs="Arial"/>
          <w:color w:val="000000" w:themeColor="text1"/>
          <w:lang w:val="pt-BR"/>
          <w14:textFill>
            <w14:solidFill>
              <w14:schemeClr w14:val="tx1"/>
            </w14:solidFill>
          </w14:textFill>
        </w:rPr>
        <w:t>2020</w:t>
      </w: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FICHA CATALOGRÁFICA</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both"/>
        <w:rPr>
          <w:rFonts w:hint="default" w:ascii="Arial" w:hAnsi="Arial" w:eastAsia="SimSun" w:cs="Arial"/>
          <w:b/>
          <w:bCs/>
          <w:sz w:val="24"/>
          <w:szCs w:val="24"/>
          <w:lang w:val="pt-BR"/>
        </w:rPr>
      </w:pP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 xml:space="preserve">Kawam Oliveira Freitas </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Pedro</w:t>
      </w:r>
      <w:r>
        <w:rPr>
          <w:rFonts w:hint="default" w:ascii="Arial" w:hAnsi="Arial" w:eastAsia="SimSun" w:cs="Arial"/>
          <w:sz w:val="24"/>
          <w:szCs w:val="24"/>
          <w:lang w:val="pt-BR"/>
        </w:rPr>
        <w:t xml:space="preserve"> </w:t>
      </w:r>
      <w:r>
        <w:rPr>
          <w:rFonts w:hint="default" w:ascii="Arial" w:hAnsi="Arial" w:eastAsia="SimSun" w:cs="Arial"/>
          <w:sz w:val="24"/>
          <w:szCs w:val="24"/>
        </w:rPr>
        <w:t>Henrique Veloso Gianeze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INVASÃO MOBILE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pStyle w:val="19"/>
        <w:ind w:left="4536" w:firstLine="0"/>
        <w:jc w:val="both"/>
        <w:rPr>
          <w:rFonts w:cs="Arial"/>
          <w:color w:val="000000" w:themeColor="text1"/>
          <w14:textFill>
            <w14:solidFill>
              <w14:schemeClr w14:val="tx1"/>
            </w14:solidFill>
          </w14:textFill>
        </w:rPr>
      </w:pPr>
      <w:r>
        <w:rPr>
          <w:rFonts w:cs="Arial"/>
        </w:rPr>
        <w:t>Trabalho de Conclusão de Curso apresentado como exigência parcial para obtenção do diploma do Curso T</w:t>
      </w:r>
      <w:r>
        <w:rPr>
          <w:rFonts w:hint="default" w:cs="Arial"/>
          <w:lang w:val="pt-BR"/>
        </w:rPr>
        <w:t>écnico em Informática Integrado ao Ensino Médio</w:t>
      </w:r>
      <w:r>
        <w:rPr>
          <w:rFonts w:cs="Arial"/>
        </w:rPr>
        <w:t xml:space="preserve"> do Instituto Federal de Educação, Ciência e Tecnologia, </w:t>
      </w:r>
      <w:r>
        <w:rPr>
          <w:rFonts w:cs="Arial"/>
          <w:iCs/>
        </w:rPr>
        <w:t xml:space="preserve">Câmpus </w:t>
      </w:r>
      <w:r>
        <w:rPr>
          <w:rFonts w:hint="default" w:cs="Arial"/>
          <w:color w:val="000000" w:themeColor="text1"/>
          <w:lang w:val="pt-BR"/>
          <w14:textFill>
            <w14:solidFill>
              <w14:schemeClr w14:val="tx1"/>
            </w14:solidFill>
          </w14:textFill>
        </w:rPr>
        <w:t>Votuporanga</w:t>
      </w:r>
      <w:r>
        <w:rPr>
          <w:rFonts w:cs="Arial"/>
          <w:color w:val="000000" w:themeColor="text1"/>
          <w14:textFill>
            <w14:solidFill>
              <w14:schemeClr w14:val="tx1"/>
            </w14:solidFill>
          </w14:textFill>
        </w:rPr>
        <w:t>.</w:t>
      </w:r>
    </w:p>
    <w:p>
      <w:pPr>
        <w:pStyle w:val="19"/>
        <w:ind w:left="4536" w:firstLine="0"/>
        <w:jc w:val="both"/>
        <w:rPr>
          <w:rFonts w:cs="Arial"/>
          <w:color w:val="000000" w:themeColor="text1"/>
          <w14:textFill>
            <w14:solidFill>
              <w14:schemeClr w14:val="tx1"/>
            </w14:solidFill>
          </w14:textFill>
        </w:rPr>
      </w:pPr>
    </w:p>
    <w:p>
      <w:pPr>
        <w:pStyle w:val="19"/>
        <w:spacing w:line="360" w:lineRule="auto"/>
        <w:ind w:left="4536" w:right="-1" w:firstLine="0"/>
        <w:jc w:val="both"/>
        <w:rPr>
          <w:rFonts w:hint="default" w:cs="Arial"/>
          <w:lang w:val="pt-BR"/>
        </w:rPr>
      </w:pPr>
      <w:del w:id="6" w:author="birazn" w:date="2020-09-20T15:18:25Z">
        <w:r>
          <w:rPr>
            <w:rFonts w:cs="Arial"/>
          </w:rPr>
          <w:delText>Profes</w:delText>
        </w:r>
      </w:del>
      <w:del w:id="7" w:author="birazn" w:date="2020-09-20T15:18:26Z">
        <w:r>
          <w:rPr>
            <w:rFonts w:cs="Arial"/>
          </w:rPr>
          <w:delText xml:space="preserve">sor </w:delText>
        </w:r>
      </w:del>
      <w:r>
        <w:rPr>
          <w:rFonts w:cs="Arial"/>
        </w:rPr>
        <w:t>Orientador:</w:t>
      </w:r>
      <w:r>
        <w:rPr>
          <w:rFonts w:hint="default" w:cs="Arial"/>
          <w:lang w:val="pt-BR"/>
        </w:rPr>
        <w:t xml:space="preserve"> </w:t>
      </w:r>
      <w:ins w:id="8" w:author="birazn" w:date="2020-09-20T15:18:35Z">
        <w:r>
          <w:rPr>
            <w:rFonts w:hint="default" w:cs="Arial"/>
            <w:lang w:val="pt-PT"/>
          </w:rPr>
          <w:t>Pr</w:t>
        </w:r>
      </w:ins>
      <w:ins w:id="9" w:author="birazn" w:date="2020-09-20T15:18:36Z">
        <w:r>
          <w:rPr>
            <w:rFonts w:hint="default" w:cs="Arial"/>
            <w:lang w:val="pt-PT"/>
          </w:rPr>
          <w:t>o</w:t>
        </w:r>
      </w:ins>
      <w:ins w:id="10" w:author="birazn" w:date="2020-09-20T15:18:37Z">
        <w:r>
          <w:rPr>
            <w:rFonts w:hint="default" w:cs="Arial"/>
            <w:lang w:val="pt-PT"/>
          </w:rPr>
          <w:t>f. M</w:t>
        </w:r>
      </w:ins>
      <w:ins w:id="11" w:author="birazn" w:date="2020-09-20T15:18:38Z">
        <w:r>
          <w:rPr>
            <w:rFonts w:hint="default" w:cs="Arial"/>
            <w:lang w:val="pt-PT"/>
          </w:rPr>
          <w:t xml:space="preserve">e. </w:t>
        </w:r>
      </w:ins>
      <w:r>
        <w:rPr>
          <w:rFonts w:hint="default" w:cs="Arial"/>
          <w:lang w:val="pt-BR"/>
        </w:rPr>
        <w:t>Ubiratan Zakaib do Nascimento.</w:t>
      </w:r>
    </w:p>
    <w:p>
      <w:pPr>
        <w:pStyle w:val="19"/>
        <w:spacing w:line="360" w:lineRule="auto"/>
        <w:ind w:left="4536" w:right="-1" w:firstLine="0"/>
        <w:jc w:val="both"/>
        <w:rPr>
          <w:rFonts w:hint="default" w:cs="Arial"/>
          <w:lang w:val="pt-BR"/>
        </w:rPr>
      </w:pPr>
    </w:p>
    <w:p>
      <w:pPr>
        <w:pStyle w:val="19"/>
        <w:spacing w:line="360" w:lineRule="auto"/>
        <w:ind w:left="4536" w:right="-1" w:firstLine="0"/>
        <w:jc w:val="both"/>
        <w:rPr>
          <w:rFonts w:hint="default" w:cs="Arial"/>
          <w:lang w:val="pt-BR"/>
        </w:rPr>
      </w:pPr>
    </w:p>
    <w:p>
      <w:pPr>
        <w:pStyle w:val="19"/>
        <w:spacing w:line="360" w:lineRule="auto"/>
        <w:ind w:left="4536" w:right="-1" w:firstLine="0"/>
        <w:jc w:val="both"/>
        <w:rPr>
          <w:rFonts w:hint="default" w:cs="Arial"/>
          <w:lang w:val="pt-BR"/>
        </w:rPr>
      </w:pPr>
    </w:p>
    <w:p>
      <w:pPr>
        <w:pStyle w:val="19"/>
        <w:spacing w:line="360" w:lineRule="auto"/>
        <w:ind w:right="-1"/>
        <w:jc w:val="both"/>
        <w:rPr>
          <w:rFonts w:hint="default" w:cs="Arial"/>
          <w:lang w:val="pt-BR"/>
        </w:rPr>
      </w:pPr>
    </w:p>
    <w:p>
      <w:pPr>
        <w:tabs>
          <w:tab w:val="left" w:pos="3800"/>
        </w:tabs>
        <w:jc w:val="center"/>
        <w:rPr>
          <w:rFonts w:hint="default" w:ascii="Arial" w:hAnsi="Arial" w:eastAsia="SimSun" w:cs="Arial"/>
          <w:sz w:val="24"/>
          <w:szCs w:val="24"/>
        </w:rPr>
      </w:pPr>
    </w:p>
    <w:p>
      <w:pPr>
        <w:pStyle w:val="19"/>
        <w:spacing w:line="360" w:lineRule="auto"/>
        <w:jc w:val="center"/>
        <w:rPr>
          <w:rFonts w:cs="Arial"/>
        </w:rPr>
      </w:pPr>
      <w:r>
        <w:rPr>
          <w:rFonts w:cs="Arial"/>
        </w:rPr>
        <w:t xml:space="preserve">Aprovado pela banca examinadora em </w:t>
      </w:r>
      <w:r>
        <w:rPr>
          <w:rFonts w:cs="Arial"/>
          <w:color w:val="FF0000"/>
        </w:rPr>
        <w:t>xx</w:t>
      </w:r>
      <w:r>
        <w:rPr>
          <w:rFonts w:cs="Arial"/>
        </w:rPr>
        <w:t xml:space="preserve"> de</w:t>
      </w:r>
      <w:r>
        <w:rPr>
          <w:rFonts w:cs="Arial"/>
          <w:color w:val="FF0000"/>
        </w:rPr>
        <w:t xml:space="preserve"> mês</w:t>
      </w:r>
      <w:r>
        <w:rPr>
          <w:rFonts w:cs="Arial"/>
        </w:rPr>
        <w:t xml:space="preserve"> de </w:t>
      </w:r>
      <w:r>
        <w:rPr>
          <w:rFonts w:cs="Arial"/>
          <w:color w:val="FF0000"/>
        </w:rPr>
        <w:t>20</w:t>
      </w:r>
      <w:r>
        <w:rPr>
          <w:rFonts w:hint="default" w:cs="Arial"/>
          <w:color w:val="FF0000"/>
          <w:lang w:val="pt-BR"/>
        </w:rPr>
        <w:t>20</w:t>
      </w:r>
      <w:r>
        <w:rPr>
          <w:rFonts w:cs="Arial"/>
        </w:rPr>
        <w:t>.</w:t>
      </w:r>
    </w:p>
    <w:p>
      <w:pPr>
        <w:pStyle w:val="19"/>
        <w:spacing w:line="360" w:lineRule="auto"/>
        <w:jc w:val="center"/>
        <w:rPr>
          <w:rFonts w:cs="Arial"/>
        </w:rPr>
      </w:pPr>
    </w:p>
    <w:p>
      <w:pPr>
        <w:pStyle w:val="19"/>
        <w:spacing w:line="360" w:lineRule="auto"/>
        <w:jc w:val="center"/>
        <w:rPr>
          <w:rFonts w:cs="Arial"/>
        </w:rPr>
      </w:pPr>
      <w:r>
        <w:rPr>
          <w:rFonts w:cs="Arial"/>
        </w:rPr>
        <w:t>BANCA EXAMINADORA:</w:t>
      </w:r>
    </w:p>
    <w:p>
      <w:pPr>
        <w:pStyle w:val="19"/>
        <w:spacing w:line="360" w:lineRule="auto"/>
        <w:jc w:val="center"/>
        <w:rPr>
          <w:rFonts w:cs="Arial"/>
        </w:rPr>
      </w:pPr>
    </w:p>
    <w:p>
      <w:pPr>
        <w:pStyle w:val="19"/>
        <w:spacing w:line="360" w:lineRule="auto"/>
        <w:jc w:val="center"/>
        <w:rPr>
          <w:rFonts w:cs="Arial"/>
        </w:rPr>
      </w:pPr>
      <w:r>
        <w:rPr>
          <w:rFonts w:cs="Arial"/>
        </w:rPr>
        <w:t>___________________________________________________________</w:t>
      </w:r>
    </w:p>
    <w:p>
      <w:pPr>
        <w:pStyle w:val="19"/>
        <w:spacing w:line="360" w:lineRule="auto"/>
        <w:jc w:val="center"/>
        <w:rPr>
          <w:rFonts w:cs="Arial"/>
        </w:rPr>
      </w:pPr>
      <w:r>
        <w:rPr>
          <w:rFonts w:cs="Arial"/>
        </w:rPr>
        <w:t xml:space="preserve">Prof. D.r Cicrano da Silva </w:t>
      </w:r>
      <w:r>
        <w:rPr>
          <w:rFonts w:cs="Arial"/>
          <w:color w:val="FF0000"/>
        </w:rPr>
        <w:t>(para feminino use Dra.)</w:t>
      </w:r>
    </w:p>
    <w:p>
      <w:pPr>
        <w:pStyle w:val="19"/>
        <w:spacing w:line="360" w:lineRule="auto"/>
        <w:jc w:val="center"/>
        <w:rPr>
          <w:rFonts w:cs="Arial"/>
        </w:rPr>
      </w:pPr>
    </w:p>
    <w:p>
      <w:pPr>
        <w:pStyle w:val="19"/>
        <w:spacing w:line="360" w:lineRule="auto"/>
        <w:jc w:val="center"/>
        <w:rPr>
          <w:rFonts w:cs="Arial"/>
        </w:rPr>
      </w:pPr>
      <w:r>
        <w:rPr>
          <w:rFonts w:cs="Arial"/>
        </w:rPr>
        <w:t>___________________________________________________________</w:t>
      </w:r>
    </w:p>
    <w:p>
      <w:pPr>
        <w:pStyle w:val="19"/>
        <w:spacing w:line="360" w:lineRule="auto"/>
        <w:jc w:val="center"/>
        <w:rPr>
          <w:rFonts w:cs="Arial"/>
        </w:rPr>
      </w:pPr>
      <w:r>
        <w:rPr>
          <w:rFonts w:cs="Arial"/>
        </w:rPr>
        <w:t xml:space="preserve">Prof. M.e Beltrano dos Santos </w:t>
      </w:r>
      <w:r>
        <w:rPr>
          <w:rFonts w:cs="Arial"/>
          <w:color w:val="FF0000"/>
        </w:rPr>
        <w:t>(para feminino use M.ª)</w:t>
      </w:r>
    </w:p>
    <w:p>
      <w:pPr>
        <w:pStyle w:val="19"/>
        <w:spacing w:line="360" w:lineRule="auto"/>
        <w:jc w:val="center"/>
        <w:rPr>
          <w:rFonts w:cs="Arial"/>
        </w:rPr>
      </w:pPr>
    </w:p>
    <w:p>
      <w:pPr>
        <w:pStyle w:val="19"/>
        <w:spacing w:line="360" w:lineRule="auto"/>
        <w:jc w:val="center"/>
        <w:rPr>
          <w:rFonts w:cs="Arial"/>
        </w:rPr>
      </w:pPr>
      <w:r>
        <w:rPr>
          <w:rFonts w:cs="Arial"/>
        </w:rPr>
        <w:t>___________________________________________________________</w:t>
      </w:r>
    </w:p>
    <w:p>
      <w:pPr>
        <w:pStyle w:val="19"/>
        <w:spacing w:line="360" w:lineRule="auto"/>
        <w:jc w:val="center"/>
        <w:rPr>
          <w:rFonts w:hint="default" w:ascii="Arial" w:hAnsi="Arial" w:eastAsia="SimSun" w:cs="Arial"/>
          <w:sz w:val="24"/>
          <w:szCs w:val="24"/>
        </w:rPr>
      </w:pPr>
      <w:r>
        <w:rPr>
          <w:rFonts w:cs="Arial"/>
        </w:rPr>
        <w:t>Prof. Esp. José Luis Brasil</w:t>
      </w:r>
    </w:p>
    <w:p>
      <w:pPr>
        <w:pStyle w:val="19"/>
        <w:spacing w:line="360" w:lineRule="auto"/>
        <w:ind w:right="-1" w:firstLine="0"/>
        <w:jc w:val="center"/>
        <w:rPr>
          <w:rFonts w:cs="Arial"/>
          <w:b/>
          <w:bCs/>
        </w:rPr>
      </w:pPr>
      <w:r>
        <w:rPr>
          <w:rFonts w:cs="Arial"/>
          <w:b/>
          <w:bCs/>
        </w:rPr>
        <w:t>EPÍGRAFE</w:t>
      </w:r>
    </w:p>
    <w:p>
      <w:pPr>
        <w:tabs>
          <w:tab w:val="left" w:pos="3800"/>
        </w:tabs>
        <w:jc w:val="both"/>
        <w:rPr>
          <w:rFonts w:hint="default" w:ascii="Arial" w:hAnsi="Arial" w:eastAsia="SimSun" w:cs="Arial"/>
          <w:sz w:val="24"/>
          <w:szCs w:val="24"/>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jc w:val="both"/>
        <w:rPr>
          <w:rFonts w:hint="default" w:ascii="Arial" w:hAnsi="Arial" w:eastAsia="SimSun" w:cs="Arial"/>
          <w:sz w:val="24"/>
          <w:szCs w:val="24"/>
          <w:lang w:val="pt-BR"/>
        </w:rPr>
      </w:pPr>
    </w:p>
    <w:p>
      <w:pPr>
        <w:tabs>
          <w:tab w:val="left" w:pos="3800"/>
        </w:tabs>
        <w:spacing w:line="360" w:lineRule="auto"/>
        <w:ind w:firstLine="5880" w:firstLineChars="2450"/>
        <w:jc w:val="right"/>
        <w:rPr>
          <w:rFonts w:hint="default" w:ascii="Arial" w:hAnsi="Arial" w:eastAsia="SimSun" w:cs="Arial"/>
          <w:sz w:val="24"/>
          <w:szCs w:val="24"/>
          <w:lang w:val="pt-BR"/>
        </w:rPr>
      </w:pPr>
      <w:r>
        <w:rPr>
          <w:rFonts w:hint="default" w:ascii="Arial" w:hAnsi="Arial" w:eastAsia="SimSun" w:cs="Arial"/>
          <w:sz w:val="24"/>
          <w:szCs w:val="24"/>
          <w:lang w:val="pt-BR"/>
        </w:rPr>
        <w:t xml:space="preserve">“Feliz é aquele que transfere </w:t>
      </w:r>
    </w:p>
    <w:p>
      <w:pPr>
        <w:tabs>
          <w:tab w:val="left" w:pos="3800"/>
        </w:tabs>
        <w:spacing w:line="360" w:lineRule="auto"/>
        <w:ind w:firstLine="6000" w:firstLineChars="2500"/>
        <w:jc w:val="right"/>
        <w:rPr>
          <w:rFonts w:hint="default" w:ascii="Arial" w:hAnsi="Arial" w:eastAsia="SimSun" w:cs="Arial"/>
          <w:sz w:val="24"/>
          <w:szCs w:val="24"/>
          <w:lang w:val="pt-BR"/>
        </w:rPr>
      </w:pPr>
      <w:r>
        <w:rPr>
          <w:rFonts w:hint="default" w:ascii="Arial" w:hAnsi="Arial" w:eastAsia="SimSun" w:cs="Arial"/>
          <w:sz w:val="24"/>
          <w:szCs w:val="24"/>
          <w:lang w:val="pt-BR"/>
        </w:rPr>
        <w:t>o que sabe e aprende o que</w:t>
      </w:r>
    </w:p>
    <w:p>
      <w:pPr>
        <w:tabs>
          <w:tab w:val="left" w:pos="3800"/>
        </w:tabs>
        <w:spacing w:line="360" w:lineRule="auto"/>
        <w:ind w:firstLine="240" w:firstLineChars="100"/>
        <w:jc w:val="right"/>
        <w:rPr>
          <w:rFonts w:hint="default" w:ascii="Arial" w:hAnsi="Arial" w:eastAsia="SimSun" w:cs="Arial"/>
          <w:sz w:val="24"/>
          <w:szCs w:val="24"/>
          <w:lang w:val="pt-BR"/>
        </w:rPr>
      </w:pPr>
      <w:r>
        <w:rPr>
          <w:rFonts w:hint="default" w:ascii="Arial" w:hAnsi="Arial" w:eastAsia="SimSun" w:cs="Arial"/>
          <w:sz w:val="24"/>
          <w:szCs w:val="24"/>
          <w:lang w:val="pt-BR"/>
        </w:rPr>
        <w:t xml:space="preserve">                                                                  ensina.”</w:t>
      </w:r>
    </w:p>
    <w:p>
      <w:pPr>
        <w:tabs>
          <w:tab w:val="left" w:pos="3800"/>
        </w:tabs>
        <w:spacing w:line="360" w:lineRule="auto"/>
        <w:ind w:firstLine="6720" w:firstLineChars="2800"/>
        <w:jc w:val="right"/>
        <w:rPr>
          <w:rFonts w:hint="default" w:ascii="Arial" w:hAnsi="Arial" w:eastAsia="SimSun" w:cs="Arial"/>
          <w:sz w:val="24"/>
          <w:szCs w:val="24"/>
        </w:rPr>
      </w:pPr>
      <w:r>
        <w:rPr>
          <w:rFonts w:hint="default" w:ascii="Arial" w:hAnsi="Arial" w:eastAsia="SimSun" w:cs="Arial"/>
          <w:sz w:val="24"/>
          <w:szCs w:val="24"/>
          <w:lang w:val="pt-BR"/>
        </w:rPr>
        <w:t>Cora Coralina</w:t>
      </w:r>
    </w:p>
    <w:p>
      <w:pPr>
        <w:tabs>
          <w:tab w:val="left" w:pos="3800"/>
        </w:tabs>
        <w:jc w:val="center"/>
        <w:rPr>
          <w:rFonts w:cs="Arial"/>
          <w:b/>
          <w:bCs/>
        </w:rPr>
      </w:pPr>
      <w:r>
        <w:rPr>
          <w:rFonts w:hint="default" w:ascii="Arial" w:hAnsi="Arial" w:cs="Arial"/>
          <w:b/>
          <w:bCs/>
        </w:rPr>
        <w:t>RESUMO</w:t>
      </w:r>
      <w:r>
        <w:commentReference w:id="0"/>
      </w:r>
    </w:p>
    <w:p>
      <w:pPr>
        <w:tabs>
          <w:tab w:val="left" w:pos="3800"/>
        </w:tabs>
        <w:jc w:val="both"/>
        <w:rPr>
          <w:rFonts w:hint="default" w:cs="Arial"/>
          <w:b/>
          <w:bCs/>
          <w:lang w:val="pt-BR"/>
        </w:rPr>
      </w:pPr>
    </w:p>
    <w:p>
      <w:pPr>
        <w:tabs>
          <w:tab w:val="left" w:pos="3800"/>
        </w:tabs>
        <w:spacing w:line="360" w:lineRule="auto"/>
        <w:ind w:firstLine="0" w:firstLineChars="0"/>
        <w:jc w:val="both"/>
        <w:rPr>
          <w:rFonts w:hint="default" w:ascii="Arial" w:hAnsi="Arial" w:cs="Arial"/>
          <w:b w:val="0"/>
          <w:bCs w:val="0"/>
          <w:lang w:val="pt-BR"/>
        </w:rPr>
        <w:pPrChange w:id="12" w:author="birazn" w:date="2020-09-20T15:18:48Z">
          <w:pPr>
            <w:tabs>
              <w:tab w:val="left" w:pos="3800"/>
            </w:tabs>
            <w:spacing w:line="360" w:lineRule="auto"/>
            <w:ind w:firstLine="360" w:firstLineChars="150"/>
            <w:jc w:val="both"/>
          </w:pPr>
        </w:pPrChange>
      </w:pPr>
      <w:r>
        <w:rPr>
          <w:rFonts w:hint="default" w:ascii="Arial" w:hAnsi="Arial" w:cs="Arial"/>
          <w:b w:val="0"/>
          <w:bCs w:val="0"/>
          <w:lang w:val="pt-BR"/>
        </w:rPr>
        <w:t>É inegável que os dispositivos com sistema operacional Android vêm ganhando cada vez mais adeptos com o passar do tempo, porém junto com isso o crescimento de técnicas maléficas e softwares maliciosos destinados a este sistema operacional vem se tornando cada vez maior. Os procedimentos que estes invasores utilizam conseguem colocados em prática pelas falhas e brechas que podem ser encontradas no sistema operacional e no próprio usuário do dispositivo. Através desta invasão, estes atacantes conseguem obter acesso há informações e dados particulares. O trabalho desenvolvido tem como objetivo expor e reportar a os usuários as principais falhas que podem ser encontradas no sistema e até mesmo as causadas pelo usuário, explicando o funcionamento do SO e como os programas funcionam dentro do sistema, e também será apresentado como um programa malicioso age quando se encontra dentro do dispositivo da vítima. Este programa malicioso vai ser um payload, que será desenvolvido utilizando a ferramenta metasploit, e posteriormente será testado em um ambiente seguro, apenas com o intuito de explicação e demonstração. Após isto, será disponibilizada uma cartilha de conscientização para os usuários sobre como manter o utilizador e seu dispositivo protegido contra ataques e ameaças.</w:t>
      </w:r>
    </w:p>
    <w:p>
      <w:pPr>
        <w:tabs>
          <w:tab w:val="left" w:pos="3800"/>
        </w:tabs>
        <w:spacing w:line="360" w:lineRule="auto"/>
        <w:ind w:firstLine="360" w:firstLineChars="150"/>
        <w:jc w:val="both"/>
        <w:rPr>
          <w:rFonts w:hint="default" w:ascii="Arial" w:hAnsi="Arial" w:cs="Arial"/>
          <w:b w:val="0"/>
          <w:bCs w:val="0"/>
          <w:lang w:val="pt-BR"/>
        </w:rPr>
      </w:pPr>
    </w:p>
    <w:p>
      <w:pPr>
        <w:tabs>
          <w:tab w:val="left" w:pos="3800"/>
        </w:tabs>
        <w:spacing w:line="360" w:lineRule="auto"/>
        <w:jc w:val="both"/>
        <w:rPr>
          <w:rFonts w:hint="default" w:ascii="Arial" w:hAnsi="Arial" w:cs="Arial"/>
          <w:b w:val="0"/>
          <w:bCs w:val="0"/>
          <w:lang w:val="pt-BR"/>
        </w:rPr>
      </w:pPr>
      <w:r>
        <w:rPr>
          <w:rFonts w:hint="default" w:ascii="Arial" w:hAnsi="Arial" w:cs="Arial"/>
          <w:b/>
          <w:bCs/>
          <w:lang w:val="pt-BR"/>
        </w:rPr>
        <w:t>Palavras-chaves:</w:t>
      </w:r>
      <w:r>
        <w:rPr>
          <w:rFonts w:hint="default" w:ascii="Arial" w:hAnsi="Arial" w:cs="Arial"/>
          <w:b w:val="0"/>
          <w:bCs w:val="0"/>
          <w:lang w:val="pt-BR"/>
        </w:rPr>
        <w:t xml:space="preserve"> Exploit, Android, Vulnerabilidade, Apk, Segurança, Mobile, Metasploit.</w:t>
      </w:r>
      <w:r>
        <w:commentReference w:id="1"/>
      </w: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pStyle w:val="19"/>
        <w:spacing w:line="360" w:lineRule="auto"/>
        <w:ind w:right="-1"/>
        <w:jc w:val="both"/>
        <w:rPr>
          <w:rFonts w:cs="Arial"/>
          <w:b/>
          <w:bCs/>
        </w:rPr>
      </w:pPr>
    </w:p>
    <w:p>
      <w:pPr>
        <w:pStyle w:val="19"/>
        <w:spacing w:line="360" w:lineRule="auto"/>
        <w:ind w:right="-1"/>
        <w:jc w:val="center"/>
        <w:rPr>
          <w:rFonts w:cs="Arial"/>
          <w:b/>
          <w:bCs/>
        </w:rPr>
      </w:pPr>
      <w:r>
        <w:rPr>
          <w:rFonts w:cs="Arial"/>
          <w:b/>
          <w:bCs/>
        </w:rPr>
        <w:t>ABSTRACT</w:t>
      </w:r>
      <w:r>
        <w:commentReference w:id="2"/>
      </w:r>
    </w:p>
    <w:p>
      <w:pPr>
        <w:pStyle w:val="19"/>
        <w:spacing w:line="360" w:lineRule="auto"/>
        <w:ind w:right="-1" w:firstLine="0"/>
        <w:jc w:val="center"/>
        <w:rPr>
          <w:rFonts w:cs="Arial"/>
          <w:b/>
          <w:bCs/>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238" w:right="-238" w:firstLine="360" w:firstLineChars="150"/>
        <w:jc w:val="both"/>
        <w:textAlignment w:val="auto"/>
        <w:rPr>
          <w:rFonts w:hint="default" w:ascii="Arial" w:hAnsi="Arial" w:cs="Arial"/>
          <w:i w:val="0"/>
          <w:caps w:val="0"/>
          <w:color w:val="222222"/>
          <w:spacing w:val="0"/>
          <w:sz w:val="24"/>
          <w:szCs w:val="24"/>
          <w:shd w:val="clear" w:fill="F8F9FA"/>
          <w:lang w:val="pt-BR"/>
        </w:rPr>
      </w:pPr>
      <w:r>
        <w:rPr>
          <w:rFonts w:hint="default" w:ascii="Arial" w:hAnsi="Arial" w:cs="Arial"/>
          <w:i w:val="0"/>
          <w:caps w:val="0"/>
          <w:color w:val="222222"/>
          <w:spacing w:val="0"/>
          <w:sz w:val="24"/>
          <w:szCs w:val="24"/>
          <w:shd w:val="clear" w:fill="F8F9FA"/>
          <w:lang w:val="en-US"/>
        </w:rPr>
        <w:t>It is undeniable that devices with Android operating system provide gaining more and more fans over time, however along with this the growth of malicious techniques and malicious software enabled for this operating system has become increasingly greater. The procedures that these attackers use, as treatment in practice for the flaws and loopholes that can be found in the operating system and in the user of the device itself. Through this invasion, these attackers gain access to private information and data. The work developed aims to expose and report to users as main faults that can be found in the system and even as caused by the user, explaining the operation of the OS and how the programs work within the system, and will also be presented as a malicious program when on the victim's device. This malicious program will be a payload, which will be developed using a metasploit tool, and will later be tested in a safe environment, just for the purpose of explanation and demonstration. After that, an awareness booklet will be made available to users on how to keep the user and their recovery protection device.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line="30" w:lineRule="atLeast"/>
        <w:ind w:right="0"/>
        <w:jc w:val="both"/>
        <w:textAlignment w:val="auto"/>
        <w:rPr>
          <w:rFonts w:hint="default" w:ascii="Arial" w:hAnsi="Arial" w:cs="Arial"/>
          <w:b/>
          <w:bCs/>
          <w:i w:val="0"/>
          <w:caps w:val="0"/>
          <w:color w:val="222222"/>
          <w:spacing w:val="0"/>
          <w:sz w:val="24"/>
          <w:szCs w:val="24"/>
          <w:shd w:val="clear" w:fill="F8F9FA"/>
          <w:lang w:val="en-US"/>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line="30" w:lineRule="atLeast"/>
        <w:ind w:right="0"/>
        <w:jc w:val="both"/>
        <w:textAlignment w:val="auto"/>
        <w:rPr>
          <w:rFonts w:hint="default" w:ascii="Arial" w:hAnsi="Arial" w:cs="Arial"/>
          <w:i w:val="0"/>
          <w:caps w:val="0"/>
          <w:color w:val="222222"/>
          <w:spacing w:val="0"/>
          <w:sz w:val="24"/>
          <w:szCs w:val="24"/>
        </w:rPr>
      </w:pPr>
      <w:r>
        <w:rPr>
          <w:rFonts w:hint="default" w:ascii="Arial" w:hAnsi="Arial" w:cs="Arial"/>
          <w:b/>
          <w:bCs/>
          <w:i w:val="0"/>
          <w:caps w:val="0"/>
          <w:color w:val="222222"/>
          <w:spacing w:val="0"/>
          <w:sz w:val="24"/>
          <w:szCs w:val="24"/>
          <w:shd w:val="clear" w:fill="F8F9FA"/>
          <w:lang w:val="en-US"/>
        </w:rPr>
        <w:t xml:space="preserve">Keywords: </w:t>
      </w:r>
      <w:r>
        <w:rPr>
          <w:rFonts w:hint="default" w:ascii="Arial" w:hAnsi="Arial" w:cs="Arial"/>
          <w:i w:val="0"/>
          <w:caps w:val="0"/>
          <w:color w:val="222222"/>
          <w:spacing w:val="0"/>
          <w:sz w:val="24"/>
          <w:szCs w:val="24"/>
          <w:shd w:val="clear" w:fill="F8F9FA"/>
          <w:lang w:val="en-US"/>
        </w:rPr>
        <w:t>Exploit, Android, Vulnerability, Apk, Security, Mobile, Metasploit.</w:t>
      </w:r>
      <w:r>
        <w:commentReference w:id="3"/>
      </w:r>
    </w:p>
    <w:p>
      <w:pPr>
        <w:pStyle w:val="12"/>
        <w:keepNext w:val="0"/>
        <w:keepLines w:val="0"/>
        <w:widowControl/>
        <w:suppressLineNumbers w:val="0"/>
        <w:pBdr>
          <w:top w:val="none" w:color="auto" w:sz="0" w:space="0"/>
          <w:left w:val="none" w:color="auto" w:sz="0" w:space="0"/>
          <w:bottom w:val="none" w:color="auto" w:sz="0" w:space="0"/>
          <w:right w:val="none" w:color="auto" w:sz="0" w:space="0"/>
        </w:pBdr>
        <w:bidi w:val="0"/>
        <w:spacing w:line="360" w:lineRule="auto"/>
        <w:ind w:left="-240" w:right="-240"/>
        <w:jc w:val="left"/>
        <w:rPr>
          <w:rFonts w:hint="default" w:ascii="Arial" w:hAnsi="Arial" w:cs="Arial"/>
          <w:i w:val="0"/>
          <w:caps w:val="0"/>
          <w:color w:val="222222"/>
          <w:spacing w:val="0"/>
          <w:sz w:val="24"/>
          <w:szCs w:val="24"/>
          <w:shd w:val="clear" w:fill="F8F9FA"/>
          <w:lang w:val="en-US"/>
        </w:rPr>
      </w:pPr>
    </w:p>
    <w:p>
      <w:pPr>
        <w:pStyle w:val="19"/>
        <w:spacing w:line="360" w:lineRule="auto"/>
        <w:ind w:right="-1" w:firstLine="420" w:firstLineChars="0"/>
        <w:jc w:val="both"/>
        <w:rPr>
          <w:rFonts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pStyle w:val="19"/>
        <w:tabs>
          <w:tab w:val="left" w:pos="9840"/>
        </w:tabs>
        <w:spacing w:line="360" w:lineRule="auto"/>
        <w:jc w:val="both"/>
        <w:rPr>
          <w:rFonts w:cs="Arial"/>
          <w:b/>
          <w:bCs/>
        </w:rPr>
      </w:pPr>
    </w:p>
    <w:p>
      <w:pPr>
        <w:pStyle w:val="19"/>
        <w:tabs>
          <w:tab w:val="left" w:pos="9840"/>
        </w:tabs>
        <w:spacing w:line="360" w:lineRule="auto"/>
        <w:jc w:val="center"/>
        <w:rPr>
          <w:rFonts w:cs="Arial"/>
          <w:b/>
          <w:bCs/>
        </w:rPr>
      </w:pPr>
      <w:r>
        <w:rPr>
          <w:rFonts w:cs="Arial"/>
          <w:b/>
          <w:bCs/>
        </w:rPr>
        <w:t>LISTA DE ILUSTRAÇÕES</w:t>
      </w:r>
    </w:p>
    <w:p>
      <w:pPr>
        <w:tabs>
          <w:tab w:val="left" w:pos="3800"/>
        </w:tabs>
        <w:jc w:val="both"/>
        <w:rPr>
          <w:rFonts w:hint="default" w:cs="Arial"/>
          <w:b/>
          <w:bCs/>
          <w:lang w:val="pt-BR"/>
        </w:rPr>
      </w:pPr>
    </w:p>
    <w:p>
      <w:pPr>
        <w:bidi w:val="0"/>
        <w:spacing w:line="360" w:lineRule="auto"/>
        <w:jc w:val="both"/>
        <w:rPr>
          <w:rFonts w:hint="default" w:ascii="Arial" w:hAnsi="Arial" w:cs="Arial" w:eastAsiaTheme="majorEastAsia"/>
          <w:b w:val="0"/>
          <w:bCs w:val="0"/>
          <w:sz w:val="24"/>
          <w:szCs w:val="24"/>
          <w:lang w:val="pt-BR"/>
        </w:rPr>
      </w:pPr>
      <w:r>
        <w:rPr>
          <w:rFonts w:hint="default" w:ascii="Arial" w:hAnsi="Arial" w:cs="Arial" w:eastAsiaTheme="majorEastAsia"/>
          <w:b w:val="0"/>
          <w:bCs w:val="0"/>
          <w:sz w:val="24"/>
          <w:szCs w:val="24"/>
          <w:lang w:val="pt-BR"/>
        </w:rPr>
        <w:t xml:space="preserve">Figura 1 - </w:t>
      </w:r>
      <w:r>
        <w:rPr>
          <w:rFonts w:hint="default" w:ascii="Arial" w:hAnsi="Arial" w:cs="Arial"/>
          <w:sz w:val="24"/>
          <w:szCs w:val="24"/>
          <w:lang w:val="pt-BR"/>
        </w:rPr>
        <w:t xml:space="preserve">Exemplo de </w:t>
      </w:r>
      <w:r>
        <w:rPr>
          <w:rFonts w:hint="default" w:ascii="Arial" w:hAnsi="Arial" w:cs="Arial"/>
          <w:b w:val="0"/>
          <w:i/>
          <w:sz w:val="24"/>
          <w:szCs w:val="24"/>
          <w:lang w:val="pt-BR"/>
        </w:rPr>
        <w:t>Phishing</w:t>
      </w:r>
      <w:r>
        <w:rPr>
          <w:rFonts w:hint="default" w:ascii="Arial" w:hAnsi="Arial" w:cs="Arial"/>
          <w:b w:val="0"/>
          <w:sz w:val="24"/>
          <w:szCs w:val="24"/>
          <w:lang w:val="pt-BR"/>
        </w:rPr>
        <w:t xml:space="preserve"> no Twitter.................................................................17</w:t>
      </w:r>
    </w:p>
    <w:p>
      <w:pPr>
        <w:bidi w:val="0"/>
        <w:spacing w:line="360" w:lineRule="auto"/>
        <w:jc w:val="both"/>
        <w:rPr>
          <w:rFonts w:hint="default" w:ascii="Arial" w:hAnsi="Arial" w:cs="Arial" w:eastAsiaTheme="majorEastAsia"/>
          <w:b w:val="0"/>
          <w:bCs w:val="0"/>
          <w:sz w:val="24"/>
          <w:szCs w:val="24"/>
          <w:lang w:val="pt-BR"/>
        </w:rPr>
      </w:pPr>
      <w:r>
        <w:rPr>
          <w:rFonts w:hint="default" w:ascii="Arial" w:hAnsi="Arial" w:cs="Arial" w:eastAsiaTheme="majorEastAsia"/>
          <w:b w:val="0"/>
          <w:bCs w:val="0"/>
          <w:sz w:val="24"/>
          <w:szCs w:val="24"/>
          <w:lang w:val="pt-BR"/>
        </w:rPr>
        <w:t>Figura 2 - Arquitetura do sistema operacional Android...............................................21</w:t>
      </w:r>
    </w:p>
    <w:p>
      <w:pPr>
        <w:bidi w:val="0"/>
        <w:spacing w:line="360" w:lineRule="auto"/>
        <w:ind w:firstLine="420" w:firstLineChars="0"/>
        <w:jc w:val="both"/>
        <w:rPr>
          <w:rFonts w:hint="default" w:ascii="Arial" w:hAnsi="Arial" w:eastAsia="SimSun" w:cs="Arial"/>
          <w:sz w:val="20"/>
          <w:szCs w:val="20"/>
          <w:lang w:val="pt-BR"/>
        </w:rPr>
      </w:pPr>
    </w:p>
    <w:p>
      <w:pPr>
        <w:tabs>
          <w:tab w:val="left" w:pos="3800"/>
        </w:tabs>
        <w:jc w:val="both"/>
        <w:rPr>
          <w:rFonts w:hint="default" w:cs="Arial"/>
          <w:b/>
          <w:bCs/>
          <w:lang w:val="pt-BR"/>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both"/>
        <w:rPr>
          <w:rFonts w:hint="default" w:cs="Arial"/>
          <w:b/>
          <w:bCs/>
        </w:rPr>
      </w:pPr>
    </w:p>
    <w:p>
      <w:pPr>
        <w:pStyle w:val="19"/>
        <w:spacing w:line="360" w:lineRule="auto"/>
        <w:ind w:right="-1" w:firstLine="0"/>
        <w:jc w:val="center"/>
        <w:rPr>
          <w:rFonts w:cs="Arial"/>
          <w:b/>
          <w:bCs/>
        </w:rPr>
      </w:pPr>
      <w:r>
        <w:rPr>
          <w:rFonts w:cs="Arial"/>
          <w:b/>
          <w:bCs/>
        </w:rPr>
        <w:t>LISTA DE ABREVIATURAS E SIGLAS</w:t>
      </w:r>
    </w:p>
    <w:p>
      <w:pPr>
        <w:pStyle w:val="19"/>
        <w:spacing w:line="360" w:lineRule="auto"/>
        <w:ind w:right="-1" w:firstLine="0"/>
        <w:jc w:val="center"/>
        <w:rPr>
          <w:rFonts w:cs="Arial"/>
          <w:b/>
          <w:bCs/>
        </w:rPr>
      </w:pPr>
    </w:p>
    <w:p>
      <w:pPr>
        <w:tabs>
          <w:tab w:val="left" w:pos="3800"/>
        </w:tabs>
        <w:spacing w:line="360" w:lineRule="auto"/>
        <w:jc w:val="both"/>
        <w:rPr>
          <w:rFonts w:hint="default" w:ascii="Arial" w:hAnsi="Arial" w:cs="Arial"/>
          <w:b w:val="0"/>
          <w:bCs w:val="0"/>
          <w:lang w:val="pt-BR"/>
        </w:rPr>
      </w:pPr>
      <w:ins w:id="13" w:author="birazn" w:date="2020-09-20T15:24:04Z">
        <w:r>
          <w:rPr>
            <w:rFonts w:hint="default" w:ascii="Arial" w:hAnsi="Arial" w:cs="Arial"/>
            <w:b w:val="0"/>
            <w:bCs w:val="0"/>
            <w:lang w:val="pt-PT"/>
          </w:rPr>
          <w:t>O</w:t>
        </w:r>
      </w:ins>
      <w:r>
        <w:rPr>
          <w:rFonts w:hint="default" w:ascii="Arial" w:hAnsi="Arial" w:cs="Arial"/>
          <w:b w:val="0"/>
          <w:bCs w:val="0"/>
          <w:lang w:val="pt-BR"/>
        </w:rPr>
        <w:t xml:space="preserve">WASP - </w:t>
      </w:r>
      <w:r>
        <w:rPr>
          <w:rFonts w:ascii="Arial" w:hAnsi="Arial" w:eastAsia="SimSun" w:cs="Arial"/>
          <w:i w:val="0"/>
          <w:caps w:val="0"/>
          <w:color w:val="222222"/>
          <w:spacing w:val="0"/>
          <w:sz w:val="24"/>
          <w:szCs w:val="24"/>
          <w:shd w:val="clear" w:fill="FFFFFF"/>
        </w:rPr>
        <w:t>Open Web Application Security Project</w:t>
      </w:r>
    </w:p>
    <w:p>
      <w:pPr>
        <w:tabs>
          <w:tab w:val="left" w:pos="3800"/>
        </w:tabs>
        <w:spacing w:line="360" w:lineRule="auto"/>
        <w:jc w:val="both"/>
        <w:rPr>
          <w:rFonts w:hint="default" w:ascii="Arial" w:hAnsi="Arial" w:cs="Arial"/>
          <w:b w:val="0"/>
          <w:bCs w:val="0"/>
          <w:lang w:val="pt-BR"/>
        </w:rPr>
      </w:pPr>
      <w:r>
        <w:rPr>
          <w:rFonts w:hint="default" w:ascii="Arial" w:hAnsi="Arial" w:cs="Arial"/>
          <w:b w:val="0"/>
          <w:bCs w:val="0"/>
          <w:lang w:val="pt-BR"/>
        </w:rPr>
        <w:t>SO - Sistema Operacional</w:t>
      </w:r>
    </w:p>
    <w:p>
      <w:pPr>
        <w:tabs>
          <w:tab w:val="left" w:pos="3800"/>
        </w:tabs>
        <w:spacing w:line="360" w:lineRule="auto"/>
        <w:jc w:val="both"/>
        <w:rPr>
          <w:rFonts w:hint="default" w:ascii="Arial" w:hAnsi="Arial" w:eastAsia="SimSun" w:cs="Arial"/>
          <w:sz w:val="24"/>
          <w:szCs w:val="24"/>
        </w:rPr>
      </w:pPr>
      <w:r>
        <w:rPr>
          <w:rFonts w:hint="default" w:ascii="Arial" w:hAnsi="Arial" w:cs="Arial"/>
          <w:b w:val="0"/>
          <w:bCs w:val="0"/>
          <w:lang w:val="pt-BR"/>
        </w:rPr>
        <w:t xml:space="preserve">APK - </w:t>
      </w:r>
      <w:r>
        <w:rPr>
          <w:rFonts w:hint="default" w:ascii="Arial" w:hAnsi="Arial" w:eastAsia="SimSun" w:cs="Arial"/>
          <w:sz w:val="24"/>
          <w:szCs w:val="24"/>
        </w:rPr>
        <w:t>Android Application Pack</w:t>
      </w:r>
    </w:p>
    <w:p>
      <w:pPr>
        <w:tabs>
          <w:tab w:val="left" w:pos="3800"/>
        </w:tabs>
        <w:spacing w:line="360" w:lineRule="auto"/>
        <w:jc w:val="both"/>
        <w:rPr>
          <w:rFonts w:hint="default" w:ascii="Arial" w:hAnsi="Arial" w:eastAsia="SimSun" w:cs="Arial"/>
          <w:sz w:val="24"/>
          <w:szCs w:val="24"/>
          <w:lang w:val="pt-BR"/>
        </w:rPr>
      </w:pPr>
      <w:r>
        <w:rPr>
          <w:rFonts w:hint="default" w:ascii="Arial" w:hAnsi="Arial" w:eastAsia="SimSun" w:cs="Arial"/>
          <w:sz w:val="24"/>
          <w:szCs w:val="24"/>
          <w:lang w:val="pt-BR"/>
        </w:rPr>
        <w:t>SI - Segurança da Informação</w:t>
      </w:r>
    </w:p>
    <w:p>
      <w:pPr>
        <w:tabs>
          <w:tab w:val="left" w:pos="3800"/>
        </w:tabs>
        <w:spacing w:line="360" w:lineRule="auto"/>
        <w:jc w:val="both"/>
        <w:rPr>
          <w:rFonts w:ascii="Arial" w:hAnsi="Arial" w:eastAsia="SimSun" w:cs="Arial"/>
          <w:i w:val="0"/>
          <w:caps w:val="0"/>
          <w:color w:val="222222"/>
          <w:spacing w:val="0"/>
          <w:sz w:val="24"/>
          <w:szCs w:val="24"/>
          <w:shd w:val="clear" w:fill="FFFFFF"/>
        </w:rPr>
      </w:pPr>
      <w:r>
        <w:rPr>
          <w:rFonts w:hint="default" w:ascii="Arial" w:hAnsi="Arial" w:eastAsia="SimSun" w:cs="Arial"/>
          <w:sz w:val="24"/>
          <w:szCs w:val="24"/>
          <w:lang w:val="pt-BR"/>
        </w:rPr>
        <w:t xml:space="preserve">API - </w:t>
      </w:r>
      <w:r>
        <w:rPr>
          <w:rFonts w:ascii="Arial" w:hAnsi="Arial" w:eastAsia="SimSun" w:cs="Arial"/>
          <w:i w:val="0"/>
          <w:caps w:val="0"/>
          <w:color w:val="222222"/>
          <w:spacing w:val="0"/>
          <w:sz w:val="24"/>
          <w:szCs w:val="24"/>
          <w:shd w:val="clear" w:fill="FFFFFF"/>
        </w:rPr>
        <w:t>Application Programming Interface</w:t>
      </w:r>
    </w:p>
    <w:p>
      <w:pPr>
        <w:tabs>
          <w:tab w:val="left" w:pos="3800"/>
        </w:tabs>
        <w:spacing w:line="360" w:lineRule="auto"/>
        <w:jc w:val="both"/>
        <w:rPr>
          <w:rFonts w:hint="default" w:ascii="Arial" w:hAnsi="Arial" w:eastAsia="SimSun" w:cs="Arial"/>
          <w:i w:val="0"/>
          <w:caps w:val="0"/>
          <w:color w:val="222222"/>
          <w:spacing w:val="0"/>
          <w:sz w:val="24"/>
          <w:szCs w:val="24"/>
          <w:shd w:val="clear" w:fill="FFFFFF"/>
          <w:lang w:val="pt-BR"/>
        </w:rPr>
      </w:pPr>
      <w:r>
        <w:rPr>
          <w:rFonts w:hint="default" w:ascii="Arial" w:hAnsi="Arial" w:eastAsia="SimSun" w:cs="Arial"/>
          <w:i w:val="0"/>
          <w:caps w:val="0"/>
          <w:color w:val="222222"/>
          <w:spacing w:val="0"/>
          <w:sz w:val="24"/>
          <w:szCs w:val="24"/>
          <w:shd w:val="clear" w:fill="FFFFFF"/>
          <w:lang w:val="pt-BR"/>
        </w:rPr>
        <w:t>ART - Android Runtime</w:t>
      </w:r>
    </w:p>
    <w:p>
      <w:pPr>
        <w:tabs>
          <w:tab w:val="left" w:pos="3800"/>
        </w:tabs>
        <w:spacing w:line="360" w:lineRule="auto"/>
        <w:jc w:val="both"/>
        <w:rPr>
          <w:rFonts w:hint="default" w:ascii="Arial" w:hAnsi="Arial" w:eastAsia="SimSun" w:cs="Arial"/>
          <w:i w:val="0"/>
          <w:caps w:val="0"/>
          <w:color w:val="222222"/>
          <w:spacing w:val="0"/>
          <w:sz w:val="24"/>
          <w:szCs w:val="24"/>
          <w:shd w:val="clear" w:fill="FFFFFF"/>
          <w:lang w:val="pt-BR"/>
        </w:rPr>
      </w:pPr>
      <w:r>
        <w:rPr>
          <w:rFonts w:hint="default" w:ascii="Arial" w:hAnsi="Arial" w:eastAsia="SimSun" w:cs="Arial"/>
          <w:i w:val="0"/>
          <w:caps w:val="0"/>
          <w:color w:val="222222"/>
          <w:spacing w:val="0"/>
          <w:sz w:val="24"/>
          <w:szCs w:val="24"/>
          <w:shd w:val="clear" w:fill="FFFFFF"/>
          <w:lang w:val="pt-BR"/>
        </w:rPr>
        <w:t>HAL - Hardware Abstraction Layer</w:t>
      </w: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both"/>
        <w:rPr>
          <w:rFonts w:hint="default" w:cs="Arial"/>
          <w:b/>
          <w:bCs/>
        </w:rPr>
      </w:pPr>
    </w:p>
    <w:p>
      <w:pPr>
        <w:tabs>
          <w:tab w:val="left" w:pos="3800"/>
        </w:tabs>
        <w:jc w:val="both"/>
        <w:rPr>
          <w:rFonts w:hint="default" w:cs="Arial"/>
          <w:b/>
          <w:bCs/>
        </w:rPr>
      </w:pPr>
    </w:p>
    <w:p>
      <w:pPr>
        <w:tabs>
          <w:tab w:val="left" w:pos="3800"/>
        </w:tabs>
        <w:jc w:val="both"/>
        <w:rPr>
          <w:rFonts w:hint="default" w:cs="Arial"/>
          <w:b/>
          <w:bCs/>
        </w:rPr>
      </w:pPr>
    </w:p>
    <w:p>
      <w:pPr>
        <w:tabs>
          <w:tab w:val="left" w:pos="3800"/>
        </w:tabs>
        <w:jc w:val="center"/>
        <w:rPr>
          <w:rFonts w:hint="default" w:ascii="Arial" w:hAnsi="Arial" w:cs="Arial"/>
          <w:b/>
          <w:bCs/>
          <w:sz w:val="24"/>
          <w:szCs w:val="24"/>
          <w:lang w:val="pt-BR"/>
        </w:rPr>
      </w:pPr>
      <w:r>
        <w:rPr>
          <w:rFonts w:hint="default" w:ascii="Arial" w:hAnsi="Arial" w:cs="Arial"/>
          <w:b/>
          <w:bCs/>
          <w:sz w:val="24"/>
          <w:szCs w:val="24"/>
          <w:lang w:val="pt-BR"/>
        </w:rPr>
        <w:t>SUMÁRIO</w:t>
      </w:r>
    </w:p>
    <w:p>
      <w:pPr>
        <w:pStyle w:val="16"/>
        <w:tabs>
          <w:tab w:val="right" w:leader="dot" w:pos="9071"/>
        </w:tabs>
      </w:pPr>
      <w:r>
        <w:rPr>
          <w:rFonts w:hint="default" w:ascii="Arial" w:hAnsi="Arial" w:cs="Arial"/>
          <w:b/>
          <w:bCs/>
          <w:sz w:val="24"/>
          <w:szCs w:val="24"/>
          <w:lang w:val="pt-BR"/>
        </w:rPr>
        <w:fldChar w:fldCharType="begin"/>
      </w:r>
      <w:r>
        <w:rPr>
          <w:rFonts w:hint="default" w:ascii="Arial" w:hAnsi="Arial" w:cs="Arial"/>
          <w:b/>
          <w:bCs/>
          <w:sz w:val="24"/>
          <w:szCs w:val="24"/>
          <w:lang w:val="pt-BR"/>
        </w:rPr>
        <w:instrText xml:space="preserve">TOC \o "1-3" \h \u </w:instrText>
      </w:r>
      <w:r>
        <w:rPr>
          <w:rFonts w:hint="default" w:ascii="Arial" w:hAnsi="Arial" w:cs="Arial"/>
          <w:b/>
          <w:bCs/>
          <w:sz w:val="24"/>
          <w:szCs w:val="24"/>
          <w:lang w:val="pt-BR"/>
        </w:rPr>
        <w:fldChar w:fldCharType="separate"/>
      </w:r>
      <w:r>
        <w:rPr>
          <w:rFonts w:hint="default" w:ascii="Arial" w:hAnsi="Arial" w:cs="Arial"/>
          <w:bCs/>
          <w:szCs w:val="24"/>
          <w:lang w:val="pt-BR"/>
        </w:rPr>
        <w:fldChar w:fldCharType="begin"/>
      </w:r>
      <w:r>
        <w:rPr>
          <w:rFonts w:hint="default" w:ascii="Arial" w:hAnsi="Arial" w:cs="Arial"/>
          <w:bCs/>
          <w:szCs w:val="24"/>
          <w:lang w:val="pt-BR"/>
        </w:rPr>
        <w:instrText xml:space="preserve"> HYPERLINK \l _Toc11586 </w:instrText>
      </w:r>
      <w:r>
        <w:rPr>
          <w:rFonts w:hint="default" w:ascii="Arial" w:hAnsi="Arial" w:cs="Arial"/>
          <w:bCs/>
          <w:szCs w:val="24"/>
          <w:lang w:val="pt-BR"/>
        </w:rPr>
        <w:fldChar w:fldCharType="separate"/>
      </w:r>
      <w:r>
        <w:rPr>
          <w:rFonts w:hint="default"/>
          <w:lang w:val="pt-BR"/>
        </w:rPr>
        <w:t>1 INTRODUÇÃO</w:t>
      </w:r>
      <w:r>
        <w:tab/>
      </w:r>
      <w:r>
        <w:fldChar w:fldCharType="begin"/>
      </w:r>
      <w:r>
        <w:instrText xml:space="preserve"> PAGEREF _Toc11586 </w:instrText>
      </w:r>
      <w:r>
        <w:fldChar w:fldCharType="separate"/>
      </w:r>
      <w:r>
        <w:t>12</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_Toc20111 </w:instrText>
      </w:r>
      <w:r>
        <w:rPr>
          <w:rFonts w:hint="default" w:ascii="Arial" w:hAnsi="Arial" w:cs="Arial"/>
          <w:bCs/>
          <w:szCs w:val="24"/>
          <w:lang w:val="pt-BR"/>
        </w:rPr>
        <w:fldChar w:fldCharType="separate"/>
      </w:r>
      <w:r>
        <w:rPr>
          <w:rFonts w:hint="default"/>
          <w:lang w:val="pt-BR"/>
        </w:rPr>
        <w:t>1.1 OBJETIVOS</w:t>
      </w:r>
      <w:r>
        <w:tab/>
      </w:r>
      <w:r>
        <w:fldChar w:fldCharType="begin"/>
      </w:r>
      <w:r>
        <w:instrText xml:space="preserve"> PAGEREF _Toc20111 </w:instrText>
      </w:r>
      <w:r>
        <w:fldChar w:fldCharType="separate"/>
      </w:r>
      <w:r>
        <w:t>12</w:t>
      </w:r>
      <w:r>
        <w:fldChar w:fldCharType="end"/>
      </w:r>
      <w:r>
        <w:rPr>
          <w:rFonts w:hint="default" w:ascii="Arial" w:hAnsi="Arial" w:cs="Arial"/>
          <w:bCs/>
          <w:szCs w:val="24"/>
          <w:lang w:val="pt-BR"/>
        </w:rPr>
        <w:fldChar w:fldCharType="end"/>
      </w:r>
    </w:p>
    <w:p>
      <w:pPr>
        <w:pStyle w:val="18"/>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_Toc22749 </w:instrText>
      </w:r>
      <w:r>
        <w:rPr>
          <w:rFonts w:hint="default" w:ascii="Arial" w:hAnsi="Arial" w:cs="Arial"/>
          <w:bCs/>
          <w:szCs w:val="24"/>
          <w:lang w:val="pt-BR"/>
        </w:rPr>
        <w:fldChar w:fldCharType="separate"/>
      </w:r>
      <w:r>
        <w:rPr>
          <w:rFonts w:hint="default"/>
          <w:lang w:val="pt-BR"/>
        </w:rPr>
        <w:t>1.1.1 OBJETIVO GERAL</w:t>
      </w:r>
      <w:r>
        <w:tab/>
      </w:r>
      <w:r>
        <w:fldChar w:fldCharType="begin"/>
      </w:r>
      <w:r>
        <w:instrText xml:space="preserve"> PAGEREF _Toc22749 </w:instrText>
      </w:r>
      <w:r>
        <w:fldChar w:fldCharType="separate"/>
      </w:r>
      <w:r>
        <w:t>12</w:t>
      </w:r>
      <w:r>
        <w:fldChar w:fldCharType="end"/>
      </w:r>
      <w:r>
        <w:rPr>
          <w:rFonts w:hint="default" w:ascii="Arial" w:hAnsi="Arial" w:cs="Arial"/>
          <w:bCs/>
          <w:szCs w:val="24"/>
          <w:lang w:val="pt-BR"/>
        </w:rPr>
        <w:fldChar w:fldCharType="end"/>
      </w:r>
    </w:p>
    <w:p>
      <w:pPr>
        <w:pStyle w:val="18"/>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_Toc14212 </w:instrText>
      </w:r>
      <w:r>
        <w:rPr>
          <w:rFonts w:hint="default" w:ascii="Arial" w:hAnsi="Arial" w:cs="Arial"/>
          <w:bCs/>
          <w:szCs w:val="24"/>
          <w:lang w:val="pt-BR"/>
        </w:rPr>
        <w:fldChar w:fldCharType="separate"/>
      </w:r>
      <w:r>
        <w:rPr>
          <w:rFonts w:hint="default"/>
          <w:lang w:val="pt-BR"/>
        </w:rPr>
        <w:t>1.1.2 OBJETIVOS ESPECÍFICOS</w:t>
      </w:r>
      <w:r>
        <w:tab/>
      </w:r>
      <w:r>
        <w:fldChar w:fldCharType="begin"/>
      </w:r>
      <w:r>
        <w:instrText xml:space="preserve"> PAGEREF _Toc14212 </w:instrText>
      </w:r>
      <w:r>
        <w:fldChar w:fldCharType="separate"/>
      </w:r>
      <w:r>
        <w:t>12</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_Toc2630 </w:instrText>
      </w:r>
      <w:r>
        <w:rPr>
          <w:rFonts w:hint="default" w:ascii="Arial" w:hAnsi="Arial" w:cs="Arial"/>
          <w:bCs/>
          <w:szCs w:val="24"/>
          <w:lang w:val="pt-BR"/>
        </w:rPr>
        <w:fldChar w:fldCharType="separate"/>
      </w:r>
      <w:r>
        <w:rPr>
          <w:rFonts w:hint="default"/>
          <w:lang w:val="pt-BR"/>
        </w:rPr>
        <w:t>1.2 JUSTIFICATIVA</w:t>
      </w:r>
      <w:r>
        <w:tab/>
      </w:r>
      <w:r>
        <w:fldChar w:fldCharType="begin"/>
      </w:r>
      <w:r>
        <w:instrText xml:space="preserve"> PAGEREF _Toc2630 </w:instrText>
      </w:r>
      <w:r>
        <w:fldChar w:fldCharType="separate"/>
      </w:r>
      <w:r>
        <w:t>13</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_Toc20365 </w:instrText>
      </w:r>
      <w:r>
        <w:rPr>
          <w:rFonts w:hint="default" w:ascii="Arial" w:hAnsi="Arial" w:cs="Arial"/>
          <w:bCs/>
          <w:szCs w:val="24"/>
          <w:lang w:val="pt-BR"/>
        </w:rPr>
        <w:fldChar w:fldCharType="separate"/>
      </w:r>
      <w:r>
        <w:rPr>
          <w:rFonts w:hint="default"/>
          <w:lang w:val="pt-BR"/>
        </w:rPr>
        <w:t>1.3 METODOLOGIA</w:t>
      </w:r>
      <w:r>
        <w:tab/>
      </w:r>
      <w:r>
        <w:fldChar w:fldCharType="begin"/>
      </w:r>
      <w:r>
        <w:instrText xml:space="preserve"> PAGEREF _Toc20365 </w:instrText>
      </w:r>
      <w:r>
        <w:fldChar w:fldCharType="separate"/>
      </w:r>
      <w:r>
        <w:t>13</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_Toc27140 </w:instrText>
      </w:r>
      <w:r>
        <w:rPr>
          <w:rFonts w:hint="default" w:ascii="Arial" w:hAnsi="Arial" w:cs="Arial"/>
          <w:bCs/>
          <w:szCs w:val="24"/>
          <w:lang w:val="pt-BR"/>
        </w:rPr>
        <w:fldChar w:fldCharType="separate"/>
      </w:r>
      <w:r>
        <w:rPr>
          <w:rFonts w:hint="default"/>
          <w:lang w:val="pt-BR"/>
        </w:rPr>
        <w:t>1.4 ESTADO DA ARTE</w:t>
      </w:r>
      <w:r>
        <w:tab/>
      </w:r>
      <w:r>
        <w:fldChar w:fldCharType="begin"/>
      </w:r>
      <w:r>
        <w:instrText xml:space="preserve"> PAGEREF _Toc27140 </w:instrText>
      </w:r>
      <w:r>
        <w:fldChar w:fldCharType="separate"/>
      </w:r>
      <w:r>
        <w:t>13</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_Toc13036 </w:instrText>
      </w:r>
      <w:r>
        <w:rPr>
          <w:rFonts w:hint="default" w:ascii="Arial" w:hAnsi="Arial" w:cs="Arial"/>
          <w:bCs/>
          <w:szCs w:val="24"/>
          <w:lang w:val="pt-BR"/>
        </w:rPr>
        <w:fldChar w:fldCharType="separate"/>
      </w:r>
      <w:r>
        <w:rPr>
          <w:rFonts w:hint="default"/>
          <w:lang w:val="pt-BR"/>
        </w:rPr>
        <w:t>2 CONCEITOS BÁSICOS</w:t>
      </w:r>
      <w:r>
        <w:tab/>
      </w:r>
      <w:r>
        <w:fldChar w:fldCharType="begin"/>
      </w:r>
      <w:r>
        <w:instrText xml:space="preserve"> PAGEREF _Toc13036 </w:instrText>
      </w:r>
      <w:r>
        <w:fldChar w:fldCharType="separate"/>
      </w:r>
      <w:r>
        <w:t>15</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_Toc18880 </w:instrText>
      </w:r>
      <w:r>
        <w:rPr>
          <w:rFonts w:hint="default" w:ascii="Arial" w:hAnsi="Arial" w:cs="Arial"/>
          <w:bCs/>
          <w:szCs w:val="24"/>
          <w:lang w:val="pt-BR"/>
        </w:rPr>
        <w:fldChar w:fldCharType="separate"/>
      </w:r>
      <w:r>
        <w:rPr>
          <w:rFonts w:hint="default"/>
          <w:lang w:val="pt-BR"/>
        </w:rPr>
        <w:t>2.1 SEGURANÇA DA INFORMAÇÃO</w:t>
      </w:r>
      <w:r>
        <w:tab/>
      </w:r>
      <w:r>
        <w:fldChar w:fldCharType="begin"/>
      </w:r>
      <w:r>
        <w:instrText xml:space="preserve"> PAGEREF _Toc18880 </w:instrText>
      </w:r>
      <w:r>
        <w:fldChar w:fldCharType="separate"/>
      </w:r>
      <w:r>
        <w:t>15</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_Toc16719 </w:instrText>
      </w:r>
      <w:r>
        <w:rPr>
          <w:rFonts w:hint="default" w:ascii="Arial" w:hAnsi="Arial" w:cs="Arial"/>
          <w:bCs/>
          <w:szCs w:val="24"/>
          <w:lang w:val="pt-BR"/>
        </w:rPr>
        <w:fldChar w:fldCharType="separate"/>
      </w:r>
      <w:r>
        <w:rPr>
          <w:rFonts w:hint="default"/>
          <w:lang w:val="pt-BR"/>
        </w:rPr>
        <w:t>2.2 VULNERABILIDADES</w:t>
      </w:r>
      <w:r>
        <w:tab/>
      </w:r>
      <w:r>
        <w:fldChar w:fldCharType="begin"/>
      </w:r>
      <w:r>
        <w:instrText xml:space="preserve"> PAGEREF _Toc16719 </w:instrText>
      </w:r>
      <w:r>
        <w:fldChar w:fldCharType="separate"/>
      </w:r>
      <w:r>
        <w:t>15</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_Toc13424 </w:instrText>
      </w:r>
      <w:r>
        <w:rPr>
          <w:rFonts w:hint="default" w:ascii="Arial" w:hAnsi="Arial" w:cs="Arial"/>
          <w:bCs/>
          <w:szCs w:val="24"/>
          <w:lang w:val="pt-BR"/>
        </w:rPr>
        <w:fldChar w:fldCharType="separate"/>
      </w:r>
      <w:r>
        <w:rPr>
          <w:rFonts w:hint="default"/>
          <w:lang w:val="pt-BR"/>
        </w:rPr>
        <w:t>2.3 ENGENHARIA SOCIAL</w:t>
      </w:r>
      <w:r>
        <w:tab/>
      </w:r>
      <w:r>
        <w:fldChar w:fldCharType="begin"/>
      </w:r>
      <w:r>
        <w:instrText xml:space="preserve"> PAGEREF _Toc13424 </w:instrText>
      </w:r>
      <w:r>
        <w:fldChar w:fldCharType="separate"/>
      </w:r>
      <w:r>
        <w:t>15</w:t>
      </w:r>
      <w:r>
        <w:fldChar w:fldCharType="end"/>
      </w:r>
      <w:r>
        <w:rPr>
          <w:rFonts w:hint="default" w:ascii="Arial" w:hAnsi="Arial" w:cs="Arial"/>
          <w:bCs/>
          <w:szCs w:val="24"/>
          <w:lang w:val="pt-BR"/>
        </w:rPr>
        <w:fldChar w:fldCharType="end"/>
      </w:r>
    </w:p>
    <w:p>
      <w:pPr>
        <w:pStyle w:val="18"/>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_Toc25551 </w:instrText>
      </w:r>
      <w:r>
        <w:rPr>
          <w:rFonts w:hint="default" w:ascii="Arial" w:hAnsi="Arial" w:cs="Arial"/>
          <w:bCs/>
          <w:szCs w:val="24"/>
          <w:lang w:val="pt-BR"/>
        </w:rPr>
        <w:fldChar w:fldCharType="separate"/>
      </w:r>
      <w:r>
        <w:rPr>
          <w:rFonts w:hint="default"/>
          <w:lang w:val="pt-BR"/>
        </w:rPr>
        <w:t>2.3.1 PHISHING</w:t>
      </w:r>
      <w:r>
        <w:tab/>
      </w:r>
      <w:r>
        <w:fldChar w:fldCharType="begin"/>
      </w:r>
      <w:r>
        <w:instrText xml:space="preserve"> PAGEREF _Toc25551 </w:instrText>
      </w:r>
      <w:r>
        <w:fldChar w:fldCharType="separate"/>
      </w:r>
      <w:r>
        <w:t>16</w:t>
      </w:r>
      <w:r>
        <w:fldChar w:fldCharType="end"/>
      </w:r>
      <w:r>
        <w:rPr>
          <w:rFonts w:hint="default" w:ascii="Arial" w:hAnsi="Arial" w:cs="Arial"/>
          <w:bCs/>
          <w:szCs w:val="24"/>
          <w:lang w:val="pt-BR"/>
        </w:rPr>
        <w:fldChar w:fldCharType="end"/>
      </w:r>
    </w:p>
    <w:p>
      <w:pPr>
        <w:pStyle w:val="18"/>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_Toc14561 </w:instrText>
      </w:r>
      <w:r>
        <w:rPr>
          <w:rFonts w:hint="default" w:ascii="Arial" w:hAnsi="Arial" w:cs="Arial"/>
          <w:bCs/>
          <w:szCs w:val="24"/>
          <w:lang w:val="pt-BR"/>
        </w:rPr>
        <w:fldChar w:fldCharType="separate"/>
      </w:r>
      <w:r>
        <w:rPr>
          <w:rFonts w:hint="default"/>
          <w:lang w:val="pt-BR"/>
        </w:rPr>
        <w:t>2.3.2 PRETEXTING</w:t>
      </w:r>
      <w:r>
        <w:tab/>
      </w:r>
      <w:r>
        <w:fldChar w:fldCharType="begin"/>
      </w:r>
      <w:r>
        <w:instrText xml:space="preserve"> PAGEREF _Toc14561 </w:instrText>
      </w:r>
      <w:r>
        <w:fldChar w:fldCharType="separate"/>
      </w:r>
      <w:r>
        <w:t>18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_Toc22480 </w:instrText>
      </w:r>
      <w:r>
        <w:rPr>
          <w:rFonts w:hint="default" w:ascii="Arial" w:hAnsi="Arial" w:cs="Arial"/>
          <w:bCs/>
          <w:szCs w:val="24"/>
          <w:lang w:val="pt-BR"/>
        </w:rPr>
        <w:fldChar w:fldCharType="separate"/>
      </w:r>
      <w:r>
        <w:rPr>
          <w:rFonts w:hint="default"/>
          <w:lang w:val="pt-BR"/>
        </w:rPr>
        <w:t>2.4 MALWARES</w:t>
      </w:r>
      <w:r>
        <w:tab/>
      </w:r>
      <w:r>
        <w:fldChar w:fldCharType="begin"/>
      </w:r>
      <w:r>
        <w:instrText xml:space="preserve"> PAGEREF _Toc22480 </w:instrText>
      </w:r>
      <w:r>
        <w:fldChar w:fldCharType="separate"/>
      </w:r>
      <w:r>
        <w:t>18</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_Toc2433 </w:instrText>
      </w:r>
      <w:r>
        <w:rPr>
          <w:rFonts w:hint="default" w:ascii="Arial" w:hAnsi="Arial" w:cs="Arial"/>
          <w:bCs/>
          <w:szCs w:val="24"/>
          <w:lang w:val="pt-BR"/>
        </w:rPr>
        <w:fldChar w:fldCharType="separate"/>
      </w:r>
      <w:r>
        <w:rPr>
          <w:rFonts w:hint="default"/>
          <w:lang w:val="pt-BR"/>
        </w:rPr>
        <w:t>3 MATERIAIS E MÉTODOS</w:t>
      </w:r>
      <w:r>
        <w:tab/>
      </w:r>
      <w:r>
        <w:fldChar w:fldCharType="begin"/>
      </w:r>
      <w:r>
        <w:instrText xml:space="preserve"> PAGEREF _Toc2433 </w:instrText>
      </w:r>
      <w:r>
        <w:fldChar w:fldCharType="separate"/>
      </w:r>
      <w:r>
        <w:t>18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_Toc20000 </w:instrText>
      </w:r>
      <w:r>
        <w:rPr>
          <w:rFonts w:hint="default" w:ascii="Arial" w:hAnsi="Arial" w:cs="Arial"/>
          <w:bCs/>
          <w:szCs w:val="24"/>
          <w:lang w:val="pt-BR"/>
        </w:rPr>
        <w:fldChar w:fldCharType="separate"/>
      </w:r>
      <w:r>
        <w:rPr>
          <w:rFonts w:hint="default"/>
          <w:lang w:val="pt-BR"/>
        </w:rPr>
        <w:t>3.1 APARELHOS FUNDAMENTAIS</w:t>
      </w:r>
      <w:r>
        <w:tab/>
      </w:r>
      <w:r>
        <w:fldChar w:fldCharType="begin"/>
      </w:r>
      <w:r>
        <w:instrText xml:space="preserve"> PAGEREF _Toc20000 </w:instrText>
      </w:r>
      <w:r>
        <w:fldChar w:fldCharType="separate"/>
      </w:r>
      <w:r>
        <w:t>18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_Toc9118 </w:instrText>
      </w:r>
      <w:r>
        <w:rPr>
          <w:rFonts w:hint="default" w:ascii="Arial" w:hAnsi="Arial" w:cs="Arial"/>
          <w:bCs/>
          <w:szCs w:val="24"/>
          <w:lang w:val="pt-BR"/>
        </w:rPr>
        <w:fldChar w:fldCharType="separate"/>
      </w:r>
      <w:r>
        <w:rPr>
          <w:rFonts w:hint="default"/>
          <w:lang w:val="pt-BR"/>
        </w:rPr>
        <w:t>3.2 SOFTWARES FUNDAMENTAIS</w:t>
      </w:r>
      <w:r>
        <w:tab/>
      </w:r>
      <w:r>
        <w:fldChar w:fldCharType="begin"/>
      </w:r>
      <w:r>
        <w:instrText xml:space="preserve"> PAGEREF _Toc9118 </w:instrText>
      </w:r>
      <w:r>
        <w:fldChar w:fldCharType="separate"/>
      </w:r>
      <w:r>
        <w:t>18</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_Toc26561 </w:instrText>
      </w:r>
      <w:r>
        <w:rPr>
          <w:rFonts w:hint="default" w:ascii="Arial" w:hAnsi="Arial" w:cs="Arial"/>
          <w:bCs/>
          <w:szCs w:val="24"/>
          <w:lang w:val="pt-BR"/>
        </w:rPr>
        <w:fldChar w:fldCharType="separate"/>
      </w:r>
      <w:r>
        <w:rPr>
          <w:rFonts w:hint="default"/>
          <w:lang w:val="pt-BR"/>
        </w:rPr>
        <w:t>4 METASPLOIT</w:t>
      </w:r>
      <w:r>
        <w:tab/>
      </w:r>
      <w:r>
        <w:fldChar w:fldCharType="begin"/>
      </w:r>
      <w:r>
        <w:instrText xml:space="preserve"> PAGEREF _Toc26561 </w:instrText>
      </w:r>
      <w:r>
        <w:fldChar w:fldCharType="separate"/>
      </w:r>
      <w:r>
        <w:t>19</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_Toc371 </w:instrText>
      </w:r>
      <w:r>
        <w:rPr>
          <w:rFonts w:hint="default" w:ascii="Arial" w:hAnsi="Arial" w:cs="Arial"/>
          <w:bCs/>
          <w:szCs w:val="24"/>
          <w:lang w:val="pt-BR"/>
        </w:rPr>
        <w:fldChar w:fldCharType="separate"/>
      </w:r>
      <w:r>
        <w:rPr>
          <w:rFonts w:hint="default"/>
          <w:lang w:val="pt-BR"/>
        </w:rPr>
        <w:t>4.1 EXPLOIT</w:t>
      </w:r>
      <w:r>
        <w:tab/>
      </w:r>
      <w:r>
        <w:fldChar w:fldCharType="begin"/>
      </w:r>
      <w:r>
        <w:instrText xml:space="preserve"> PAGEREF _Toc371 </w:instrText>
      </w:r>
      <w:r>
        <w:fldChar w:fldCharType="separate"/>
      </w:r>
      <w:r>
        <w:t>19</w:t>
      </w:r>
      <w:r>
        <w:fldChar w:fldCharType="end"/>
      </w:r>
      <w:r>
        <w:rPr>
          <w:rFonts w:hint="default" w:ascii="Arial" w:hAnsi="Arial" w:cs="Arial"/>
          <w:bCs/>
          <w:szCs w:val="24"/>
          <w:lang w:val="pt-BR"/>
        </w:rPr>
        <w:fldChar w:fldCharType="end"/>
      </w:r>
    </w:p>
    <w:p>
      <w:pPr>
        <w:pStyle w:val="18"/>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_Toc9789 </w:instrText>
      </w:r>
      <w:r>
        <w:rPr>
          <w:rFonts w:hint="default" w:ascii="Arial" w:hAnsi="Arial" w:cs="Arial"/>
          <w:bCs/>
          <w:szCs w:val="24"/>
          <w:lang w:val="pt-BR"/>
        </w:rPr>
        <w:fldChar w:fldCharType="separate"/>
      </w:r>
      <w:r>
        <w:rPr>
          <w:rFonts w:hint="default"/>
          <w:lang w:val="pt-BR"/>
        </w:rPr>
        <w:t>4.1.1 EXPLOIT LOCAL</w:t>
      </w:r>
      <w:r>
        <w:tab/>
      </w:r>
      <w:r>
        <w:fldChar w:fldCharType="begin"/>
      </w:r>
      <w:r>
        <w:instrText xml:space="preserve"> PAGEREF _Toc9789 </w:instrText>
      </w:r>
      <w:r>
        <w:fldChar w:fldCharType="separate"/>
      </w:r>
      <w:r>
        <w:t>19</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_Toc13748 </w:instrText>
      </w:r>
      <w:r>
        <w:rPr>
          <w:rFonts w:hint="default" w:ascii="Arial" w:hAnsi="Arial" w:cs="Arial"/>
          <w:bCs/>
          <w:szCs w:val="24"/>
          <w:lang w:val="pt-BR"/>
        </w:rPr>
        <w:fldChar w:fldCharType="separate"/>
      </w:r>
      <w:r>
        <w:rPr>
          <w:rFonts w:hint="default"/>
          <w:lang w:val="pt-BR"/>
        </w:rPr>
        <w:t>4.2 PAYLOAD</w:t>
      </w:r>
      <w:r>
        <w:tab/>
      </w:r>
      <w:r>
        <w:fldChar w:fldCharType="begin"/>
      </w:r>
      <w:r>
        <w:instrText xml:space="preserve"> PAGEREF _Toc13748 </w:instrText>
      </w:r>
      <w:r>
        <w:fldChar w:fldCharType="separate"/>
      </w:r>
      <w:r>
        <w:t>19</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_Toc21374 </w:instrText>
      </w:r>
      <w:r>
        <w:rPr>
          <w:rFonts w:hint="default" w:ascii="Arial" w:hAnsi="Arial" w:cs="Arial"/>
          <w:bCs/>
          <w:szCs w:val="24"/>
          <w:lang w:val="pt-BR"/>
        </w:rPr>
        <w:fldChar w:fldCharType="separate"/>
      </w:r>
      <w:r>
        <w:rPr>
          <w:rFonts w:hint="default"/>
          <w:lang w:val="pt-BR"/>
        </w:rPr>
        <w:t>5 ARQUITETURA ANDROID</w:t>
      </w:r>
      <w:r>
        <w:tab/>
      </w:r>
      <w:r>
        <w:fldChar w:fldCharType="begin"/>
      </w:r>
      <w:r>
        <w:instrText xml:space="preserve"> PAGEREF _Toc21374 </w:instrText>
      </w:r>
      <w:r>
        <w:fldChar w:fldCharType="separate"/>
      </w:r>
      <w:r>
        <w:t>20</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_Toc1154 </w:instrText>
      </w:r>
      <w:r>
        <w:rPr>
          <w:rFonts w:hint="default" w:ascii="Arial" w:hAnsi="Arial" w:cs="Arial"/>
          <w:bCs/>
          <w:szCs w:val="24"/>
          <w:lang w:val="pt-BR"/>
        </w:rPr>
        <w:fldChar w:fldCharType="separate"/>
      </w:r>
      <w:r>
        <w:rPr>
          <w:rFonts w:hint="default"/>
          <w:lang w:val="pt-BR"/>
        </w:rPr>
        <w:t>5.1 APK</w:t>
      </w:r>
      <w:r>
        <w:tab/>
      </w:r>
      <w:r>
        <w:fldChar w:fldCharType="begin"/>
      </w:r>
      <w:r>
        <w:instrText xml:space="preserve"> PAGEREF _Toc1154 </w:instrText>
      </w:r>
      <w:r>
        <w:fldChar w:fldCharType="separate"/>
      </w:r>
      <w:r>
        <w:t>22</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_Toc17788 </w:instrText>
      </w:r>
      <w:r>
        <w:rPr>
          <w:rFonts w:hint="default" w:ascii="Arial" w:hAnsi="Arial" w:cs="Arial"/>
          <w:bCs/>
          <w:szCs w:val="24"/>
          <w:lang w:val="pt-BR"/>
        </w:rPr>
        <w:fldChar w:fldCharType="separate"/>
      </w:r>
      <w:r>
        <w:rPr>
          <w:rFonts w:hint="default"/>
        </w:rPr>
        <w:t>REFERÊNCIAS</w:t>
      </w:r>
      <w:r>
        <w:tab/>
      </w:r>
      <w:r>
        <w:fldChar w:fldCharType="begin"/>
      </w:r>
      <w:r>
        <w:instrText xml:space="preserve"> PAGEREF _Toc17788 </w:instrText>
      </w:r>
      <w:r>
        <w:fldChar w:fldCharType="separate"/>
      </w:r>
      <w:r>
        <w:t>23</w:t>
      </w:r>
      <w:r>
        <w:fldChar w:fldCharType="end"/>
      </w:r>
      <w:r>
        <w:rPr>
          <w:rFonts w:hint="default" w:ascii="Arial" w:hAnsi="Arial" w:cs="Arial"/>
          <w:bCs/>
          <w:szCs w:val="24"/>
          <w:lang w:val="pt-BR"/>
        </w:rPr>
        <w:fldChar w:fldCharType="end"/>
      </w:r>
    </w:p>
    <w:p>
      <w:pPr>
        <w:tabs>
          <w:tab w:val="left" w:pos="3800"/>
        </w:tabs>
        <w:jc w:val="both"/>
        <w:rPr>
          <w:rFonts w:hint="default" w:ascii="Arial" w:hAnsi="Arial" w:cs="Arial"/>
          <w:b/>
          <w:bCs/>
          <w:sz w:val="24"/>
          <w:szCs w:val="24"/>
          <w:lang w:val="pt-BR"/>
        </w:rPr>
      </w:pPr>
      <w:r>
        <w:rPr>
          <w:rFonts w:hint="default" w:ascii="Arial" w:hAnsi="Arial" w:cs="Arial"/>
          <w:bCs/>
          <w:szCs w:val="24"/>
          <w:lang w:val="pt-BR"/>
        </w:rPr>
        <w:fldChar w:fldCharType="end"/>
      </w:r>
    </w:p>
    <w:p>
      <w:pPr>
        <w:tabs>
          <w:tab w:val="left" w:pos="3800"/>
        </w:tabs>
        <w:jc w:val="both"/>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both"/>
        <w:rPr>
          <w:rFonts w:hint="default" w:ascii="Arial" w:hAnsi="Arial" w:cs="Arial"/>
          <w:b/>
          <w:bCs/>
          <w:sz w:val="24"/>
          <w:szCs w:val="24"/>
          <w:lang w:val="pt-BR"/>
        </w:rPr>
        <w:sectPr>
          <w:pgSz w:w="11906" w:h="16838"/>
          <w:pgMar w:top="1701" w:right="1134" w:bottom="1134" w:left="1701" w:header="720" w:footer="720" w:gutter="0"/>
          <w:pgNumType w:fmt="decimal" w:start="16"/>
          <w:cols w:space="720" w:num="1"/>
          <w:docGrid w:linePitch="360" w:charSpace="0"/>
        </w:sectPr>
      </w:pPr>
    </w:p>
    <w:p>
      <w:pPr>
        <w:pStyle w:val="2"/>
        <w:bidi w:val="0"/>
        <w:rPr>
          <w:rFonts w:hint="default"/>
          <w:lang w:val="pt-BR"/>
        </w:rPr>
      </w:pPr>
      <w:bookmarkStart w:id="0" w:name="_Toc11586"/>
      <w:r>
        <w:rPr>
          <w:rFonts w:hint="default"/>
          <w:lang w:val="pt-BR"/>
        </w:rPr>
        <w:t>1 INTRODUÇÃO</w:t>
      </w:r>
      <w:bookmarkEnd w:id="0"/>
    </w:p>
    <w:p>
      <w:pPr>
        <w:rPr>
          <w:rFonts w:hint="default"/>
          <w:lang w:val="pt-BR"/>
        </w:rPr>
      </w:pPr>
    </w:p>
    <w:p>
      <w:pPr>
        <w:spacing w:before="0" w:after="0"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lang w:val="pt-BR"/>
        </w:rPr>
        <w:t>O trabalho tem o objetivo de mostrar o funcionamento do sistema operacional Android e seus aplicativos. Atrelado há isso, serão apresentados alguns métodos que  uma pessoa mal intencionada poderá usar para conseguir ter acesso ao celular da vítima sem seu consentimento</w:t>
      </w:r>
      <w:del w:id="14" w:author="birazn" w:date="2020-09-20T15:25:05Z">
        <w:r>
          <w:rPr>
            <w:rFonts w:hint="default" w:ascii="Arial" w:hAnsi="Arial" w:eastAsia="SimSun" w:cs="Arial"/>
            <w:sz w:val="24"/>
            <w:szCs w:val="24"/>
            <w:lang w:val="pt-BR"/>
          </w:rPr>
          <w:delText>,</w:delText>
        </w:r>
      </w:del>
      <w:ins w:id="15" w:author="birazn" w:date="2020-09-20T15:25:05Z">
        <w:r>
          <w:rPr>
            <w:rFonts w:hint="default" w:ascii="Arial" w:hAnsi="Arial" w:eastAsia="SimSun" w:cs="Arial"/>
            <w:sz w:val="24"/>
            <w:szCs w:val="24"/>
            <w:lang w:val="pt-PT"/>
          </w:rPr>
          <w:t>.</w:t>
        </w:r>
      </w:ins>
      <w:r>
        <w:rPr>
          <w:rFonts w:hint="default" w:ascii="Arial" w:hAnsi="Arial" w:eastAsia="SimSun" w:cs="Arial"/>
          <w:sz w:val="24"/>
          <w:szCs w:val="24"/>
          <w:lang w:val="pt-BR"/>
        </w:rPr>
        <w:t xml:space="preserve"> </w:t>
      </w:r>
      <w:ins w:id="16" w:author="birazn" w:date="2020-09-20T15:25:08Z">
        <w:r>
          <w:rPr>
            <w:rFonts w:hint="default" w:ascii="Arial" w:hAnsi="Arial" w:eastAsia="SimSun" w:cs="Arial"/>
            <w:sz w:val="24"/>
            <w:szCs w:val="24"/>
            <w:lang w:val="pt-PT"/>
          </w:rPr>
          <w:t>P</w:t>
        </w:r>
      </w:ins>
      <w:del w:id="17" w:author="birazn" w:date="2020-09-20T15:25:09Z">
        <w:r>
          <w:rPr>
            <w:rFonts w:hint="default" w:ascii="Arial" w:hAnsi="Arial" w:eastAsia="SimSun" w:cs="Arial"/>
            <w:sz w:val="24"/>
            <w:szCs w:val="24"/>
            <w:lang w:val="pt-BR"/>
          </w:rPr>
          <w:delText>p</w:delText>
        </w:r>
      </w:del>
      <w:r>
        <w:rPr>
          <w:rFonts w:hint="default" w:ascii="Arial" w:hAnsi="Arial" w:eastAsia="SimSun" w:cs="Arial"/>
          <w:sz w:val="24"/>
          <w:szCs w:val="24"/>
          <w:lang w:val="pt-BR"/>
        </w:rPr>
        <w:t xml:space="preserve">ara que isso seja possível um payload será utilizado como prova de conceito, </w:t>
      </w:r>
      <w:commentRangeStart w:id="4"/>
      <w:r>
        <w:rPr>
          <w:rFonts w:hint="default" w:ascii="Arial" w:hAnsi="Arial" w:eastAsia="SimSun" w:cs="Arial"/>
          <w:sz w:val="24"/>
          <w:szCs w:val="24"/>
          <w:lang w:val="pt-BR"/>
        </w:rPr>
        <w:t>ou seja</w:t>
      </w:r>
      <w:commentRangeEnd w:id="4"/>
      <w:r>
        <w:commentReference w:id="4"/>
      </w:r>
      <w:r>
        <w:rPr>
          <w:rFonts w:hint="default" w:ascii="Arial" w:hAnsi="Arial" w:eastAsia="SimSun" w:cs="Arial"/>
          <w:sz w:val="24"/>
          <w:szCs w:val="24"/>
          <w:lang w:val="pt-BR"/>
        </w:rPr>
        <w:t>, um código malicioso vai ser desenvolvido e testado em um ambiente controlado sem fins prejudiciais a terceiros. Após todos os testes serem feitos e apresentados, será elaborada e disponibillizada uma cartilha de prevenção com o intuito de conscientizar os usuários de dispositivos Android para que eles não caiam e se atentem sobre este tipo de golpe.</w:t>
      </w:r>
    </w:p>
    <w:p>
      <w:pPr>
        <w:spacing w:before="0" w:after="0" w:line="360" w:lineRule="auto"/>
        <w:ind w:firstLine="420" w:firstLineChars="0"/>
        <w:jc w:val="both"/>
        <w:rPr>
          <w:rFonts w:hint="default" w:ascii="Arial" w:hAnsi="Arial" w:eastAsia="SimSun" w:cs="Arial"/>
          <w:sz w:val="24"/>
          <w:szCs w:val="24"/>
          <w:lang w:val="pt-BR"/>
        </w:rPr>
      </w:pPr>
    </w:p>
    <w:p>
      <w:pPr>
        <w:pStyle w:val="3"/>
        <w:bidi w:val="0"/>
        <w:rPr>
          <w:rFonts w:hint="default"/>
          <w:lang w:val="pt-BR"/>
        </w:rPr>
      </w:pPr>
      <w:bookmarkStart w:id="1" w:name="_Toc20111"/>
      <w:r>
        <w:rPr>
          <w:rFonts w:hint="default"/>
          <w:lang w:val="pt-BR"/>
        </w:rPr>
        <w:t>1.1 OBJETIVOS</w:t>
      </w:r>
      <w:bookmarkEnd w:id="1"/>
      <w:r>
        <w:commentReference w:id="5"/>
      </w:r>
    </w:p>
    <w:p>
      <w:pPr>
        <w:numPr>
          <w:ilvl w:val="0"/>
          <w:numId w:val="0"/>
        </w:numPr>
        <w:ind w:leftChars="0" w:firstLine="420" w:firstLineChars="0"/>
        <w:rPr>
          <w:rFonts w:hint="default"/>
          <w:lang w:val="pt-BR"/>
        </w:rPr>
      </w:pPr>
    </w:p>
    <w:p>
      <w:pPr>
        <w:pStyle w:val="4"/>
        <w:numPr>
          <w:ilvl w:val="2"/>
          <w:numId w:val="2"/>
        </w:numPr>
        <w:bidi w:val="0"/>
        <w:ind w:leftChars="0"/>
        <w:rPr>
          <w:rFonts w:hint="default"/>
          <w:lang w:val="pt-BR"/>
        </w:rPr>
      </w:pPr>
      <w:bookmarkStart w:id="2" w:name="_Toc22749"/>
      <w:r>
        <w:rPr>
          <w:rFonts w:hint="default"/>
          <w:lang w:val="pt-BR"/>
        </w:rPr>
        <w:t>OBJETIVO GERAL</w:t>
      </w:r>
      <w:bookmarkEnd w:id="2"/>
    </w:p>
    <w:p>
      <w:pPr>
        <w:rPr>
          <w:rFonts w:hint="default"/>
          <w:lang w:val="pt-BR"/>
        </w:rPr>
      </w:pPr>
    </w:p>
    <w:p>
      <w:pPr>
        <w:spacing w:line="360" w:lineRule="auto"/>
        <w:ind w:firstLine="420" w:firstLineChars="0"/>
        <w:rPr>
          <w:rFonts w:hint="default" w:ascii="Arial" w:hAnsi="Arial" w:cs="Arial"/>
          <w:lang w:val="pt-BR"/>
        </w:rPr>
      </w:pPr>
      <w:r>
        <w:rPr>
          <w:rFonts w:hint="default" w:ascii="Arial" w:hAnsi="Arial" w:cs="Arial"/>
          <w:lang w:val="pt-BR"/>
        </w:rPr>
        <w:t>Expor o funcionamento do sistema operacional Android e seus aplicativos, após isso será desenvolvido um payload em ambiente controlado como prova de conceito, para mostrar seu funcionamento. Ao final será apresentado e disponibilizado uma cartilha de prevenção, para que os usuários não caiam neste tipo de ataque e se mantenham seguros.</w:t>
      </w:r>
    </w:p>
    <w:p>
      <w:pPr>
        <w:numPr>
          <w:ilvl w:val="0"/>
          <w:numId w:val="0"/>
        </w:numPr>
        <w:spacing w:line="360" w:lineRule="auto"/>
        <w:ind w:leftChars="0" w:firstLine="420" w:firstLineChars="0"/>
        <w:rPr>
          <w:rFonts w:hint="default" w:ascii="Arial" w:hAnsi="Arial" w:eastAsia="SimSun" w:cs="Arial"/>
          <w:sz w:val="24"/>
          <w:szCs w:val="24"/>
        </w:rPr>
      </w:pPr>
    </w:p>
    <w:p>
      <w:pPr>
        <w:pStyle w:val="4"/>
        <w:bidi w:val="0"/>
        <w:rPr>
          <w:rFonts w:hint="default"/>
          <w:lang w:val="pt-BR"/>
        </w:rPr>
      </w:pPr>
      <w:bookmarkStart w:id="3" w:name="_Toc14212"/>
      <w:r>
        <w:rPr>
          <w:rFonts w:hint="default"/>
          <w:lang w:val="pt-BR"/>
        </w:rPr>
        <w:t>1.1.2 OBJETIVOS ESPECÍFICOS</w:t>
      </w:r>
      <w:bookmarkEnd w:id="3"/>
    </w:p>
    <w:p>
      <w:pPr>
        <w:rPr>
          <w:rFonts w:hint="default"/>
          <w:lang w:val="pt-BR"/>
        </w:rPr>
      </w:pPr>
    </w:p>
    <w:p>
      <w:pPr>
        <w:numPr>
          <w:ilvl w:val="0"/>
          <w:numId w:val="3"/>
        </w:numPr>
        <w:tabs>
          <w:tab w:val="left" w:pos="3800"/>
        </w:tabs>
        <w:spacing w:line="360" w:lineRule="auto"/>
        <w:ind w:left="420" w:leftChars="0" w:hanging="420" w:firstLineChars="0"/>
        <w:jc w:val="both"/>
        <w:rPr>
          <w:rFonts w:hint="default" w:ascii="Arial" w:hAnsi="Arial" w:cs="Arial"/>
          <w:b/>
          <w:bCs/>
          <w:sz w:val="24"/>
          <w:szCs w:val="24"/>
          <w:lang w:val="pt-BR"/>
        </w:rPr>
      </w:pPr>
      <w:r>
        <w:rPr>
          <w:rFonts w:hint="default" w:ascii="Arial" w:hAnsi="Arial" w:eastAsia="SimSun" w:cs="Arial"/>
          <w:sz w:val="24"/>
          <w:szCs w:val="24"/>
        </w:rPr>
        <w:t>Aprofundar conhecimentos sobre Segurança da Informação</w:t>
      </w:r>
      <w:r>
        <w:rPr>
          <w:rFonts w:ascii="SimSun" w:hAnsi="SimSun" w:eastAsia="SimSun" w:cs="SimSun"/>
          <w:sz w:val="24"/>
          <w:szCs w:val="24"/>
        </w:rPr>
        <w:t>.</w:t>
      </w:r>
    </w:p>
    <w:p>
      <w:pPr>
        <w:numPr>
          <w:ilvl w:val="0"/>
          <w:numId w:val="3"/>
        </w:numPr>
        <w:tabs>
          <w:tab w:val="left" w:pos="3800"/>
        </w:tabs>
        <w:spacing w:line="360" w:lineRule="auto"/>
        <w:ind w:left="420" w:leftChars="0" w:hanging="420" w:firstLineChars="0"/>
        <w:jc w:val="both"/>
        <w:rPr>
          <w:rFonts w:hint="default" w:ascii="Arial" w:hAnsi="Arial" w:cs="Arial"/>
          <w:b/>
          <w:bCs/>
          <w:sz w:val="24"/>
          <w:szCs w:val="24"/>
          <w:lang w:val="pt-BR"/>
        </w:rPr>
      </w:pPr>
      <w:r>
        <w:rPr>
          <w:rFonts w:hint="default" w:ascii="Arial" w:hAnsi="Arial" w:eastAsia="SimSun" w:cs="Arial"/>
          <w:sz w:val="24"/>
          <w:szCs w:val="24"/>
          <w:lang w:val="pt-BR"/>
        </w:rPr>
        <w:t>Estudar sobre os sistemas operacionais linux e Android.</w:t>
      </w:r>
    </w:p>
    <w:p>
      <w:pPr>
        <w:numPr>
          <w:ilvl w:val="0"/>
          <w:numId w:val="3"/>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Estudar as ferramentas que serão utilizadas.</w:t>
      </w:r>
    </w:p>
    <w:p>
      <w:pPr>
        <w:numPr>
          <w:ilvl w:val="0"/>
          <w:numId w:val="3"/>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eastAsia="SimSun" w:cs="Arial"/>
          <w:sz w:val="24"/>
          <w:szCs w:val="24"/>
        </w:rPr>
        <w:t xml:space="preserve">Disponibilizar aos usuários uma cartilha de segurança que os auxiliem a </w:t>
      </w:r>
      <w:r>
        <w:rPr>
          <w:rFonts w:hint="default" w:ascii="Arial" w:hAnsi="Arial" w:eastAsia="SimSun" w:cs="Arial"/>
          <w:sz w:val="24"/>
          <w:szCs w:val="24"/>
          <w:lang w:val="pt-BR"/>
        </w:rPr>
        <w:t>manter seu dispositivo Android e a si mesmo protegido.</w:t>
      </w:r>
    </w:p>
    <w:p>
      <w:pPr>
        <w:numPr>
          <w:ilvl w:val="0"/>
          <w:numId w:val="3"/>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eastAsia="SimSun" w:cs="Arial"/>
          <w:sz w:val="24"/>
          <w:szCs w:val="24"/>
          <w:lang w:val="pt-BR"/>
        </w:rPr>
        <w:t>I</w:t>
      </w:r>
      <w:r>
        <w:rPr>
          <w:rFonts w:hint="default" w:ascii="Arial" w:hAnsi="Arial" w:eastAsia="SimSun" w:cs="Arial"/>
          <w:sz w:val="24"/>
          <w:szCs w:val="24"/>
        </w:rPr>
        <w:t>nformar a</w:t>
      </w:r>
      <w:r>
        <w:rPr>
          <w:rFonts w:hint="default" w:ascii="Arial" w:hAnsi="Arial" w:eastAsia="SimSun" w:cs="Arial"/>
          <w:sz w:val="24"/>
          <w:szCs w:val="24"/>
          <w:lang w:val="pt-BR"/>
        </w:rPr>
        <w:t xml:space="preserve"> </w:t>
      </w:r>
      <w:r>
        <w:rPr>
          <w:rFonts w:hint="default" w:ascii="Arial" w:hAnsi="Arial" w:eastAsia="SimSun" w:cs="Arial"/>
          <w:sz w:val="24"/>
          <w:szCs w:val="24"/>
        </w:rPr>
        <w:t xml:space="preserve">os usuários os </w:t>
      </w:r>
      <w:r>
        <w:rPr>
          <w:rFonts w:hint="default" w:ascii="Arial" w:hAnsi="Arial" w:eastAsia="SimSun" w:cs="Arial"/>
          <w:sz w:val="24"/>
          <w:szCs w:val="24"/>
          <w:lang w:val="pt-BR"/>
        </w:rPr>
        <w:t>principais</w:t>
      </w:r>
      <w:r>
        <w:rPr>
          <w:rFonts w:hint="default" w:ascii="Arial" w:hAnsi="Arial" w:eastAsia="SimSun" w:cs="Arial"/>
          <w:sz w:val="24"/>
          <w:szCs w:val="24"/>
        </w:rPr>
        <w:t xml:space="preserve"> tipos de ataques</w:t>
      </w:r>
      <w:r>
        <w:rPr>
          <w:rFonts w:hint="default" w:ascii="Arial" w:hAnsi="Arial" w:eastAsia="SimSun" w:cs="Arial"/>
          <w:sz w:val="24"/>
          <w:szCs w:val="24"/>
          <w:lang w:val="pt-BR"/>
        </w:rPr>
        <w:t xml:space="preserve"> de engenharia social</w:t>
      </w:r>
      <w:r>
        <w:rPr>
          <w:rFonts w:hint="default" w:ascii="Arial" w:hAnsi="Arial" w:eastAsia="SimSun" w:cs="Arial"/>
          <w:sz w:val="24"/>
          <w:szCs w:val="24"/>
        </w:rPr>
        <w:t xml:space="preserve"> com os quais eles podem se deparar</w:t>
      </w:r>
      <w:r>
        <w:rPr>
          <w:rFonts w:hint="default" w:ascii="Arial" w:hAnsi="Arial" w:eastAsia="SimSun" w:cs="Arial"/>
          <w:sz w:val="24"/>
          <w:szCs w:val="24"/>
          <w:lang w:val="pt-BR"/>
        </w:rPr>
        <w:t>.</w:t>
      </w:r>
    </w:p>
    <w:p>
      <w:pPr>
        <w:numPr>
          <w:ilvl w:val="0"/>
          <w:numId w:val="0"/>
        </w:numPr>
        <w:tabs>
          <w:tab w:val="left" w:pos="3800"/>
        </w:tabs>
        <w:spacing w:line="360" w:lineRule="auto"/>
        <w:jc w:val="both"/>
        <w:rPr>
          <w:rFonts w:hint="default" w:ascii="Arial" w:hAnsi="Arial" w:eastAsia="SimSun" w:cs="Arial"/>
          <w:sz w:val="24"/>
          <w:szCs w:val="24"/>
        </w:rPr>
      </w:pPr>
    </w:p>
    <w:p>
      <w:pPr>
        <w:numPr>
          <w:ilvl w:val="0"/>
          <w:numId w:val="0"/>
        </w:numPr>
        <w:tabs>
          <w:tab w:val="left" w:pos="3800"/>
        </w:tabs>
        <w:spacing w:line="360" w:lineRule="auto"/>
        <w:jc w:val="both"/>
        <w:rPr>
          <w:rFonts w:hint="default" w:ascii="Arial" w:hAnsi="Arial" w:eastAsia="SimSun" w:cs="Arial"/>
          <w:sz w:val="24"/>
          <w:szCs w:val="24"/>
        </w:rPr>
      </w:pPr>
    </w:p>
    <w:p>
      <w:pPr>
        <w:pStyle w:val="3"/>
        <w:bidi w:val="0"/>
        <w:rPr>
          <w:rFonts w:hint="default"/>
          <w:lang w:val="pt-BR"/>
        </w:rPr>
      </w:pPr>
      <w:bookmarkStart w:id="4" w:name="_Toc2630"/>
      <w:r>
        <w:rPr>
          <w:rFonts w:hint="default"/>
          <w:lang w:val="pt-BR"/>
        </w:rPr>
        <w:t>1.2 JUSTIFICATIVA</w:t>
      </w:r>
      <w:bookmarkEnd w:id="4"/>
    </w:p>
    <w:p>
      <w:pPr>
        <w:numPr>
          <w:ilvl w:val="0"/>
          <w:numId w:val="0"/>
        </w:numPr>
        <w:tabs>
          <w:tab w:val="left" w:pos="3800"/>
        </w:tabs>
        <w:spacing w:line="360" w:lineRule="auto"/>
        <w:jc w:val="both"/>
        <w:rPr>
          <w:rFonts w:hint="default" w:ascii="Arial" w:hAnsi="Arial" w:eastAsia="SimSun" w:cs="Arial"/>
          <w:b/>
          <w:bCs/>
          <w:sz w:val="24"/>
          <w:szCs w:val="24"/>
          <w:lang w:val="pt-BR"/>
        </w:rPr>
      </w:pPr>
    </w:p>
    <w:p>
      <w:pPr>
        <w:numPr>
          <w:ilvl w:val="0"/>
          <w:numId w:val="0"/>
        </w:numPr>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lang w:val="pt-BR"/>
        </w:rPr>
        <w:t>Com o crescente número de usuários do sistema operacional Android</w:t>
      </w:r>
      <w:r>
        <w:commentReference w:id="6"/>
      </w:r>
      <w:r>
        <w:rPr>
          <w:rFonts w:hint="default" w:ascii="Arial" w:hAnsi="Arial" w:eastAsia="SimSun" w:cs="Arial"/>
          <w:sz w:val="24"/>
          <w:szCs w:val="24"/>
          <w:lang w:val="pt-BR"/>
        </w:rPr>
        <w:t>, a quantidade de softwares maliciosos e técnicas de ataque para este SO sofreu um aumento significativo nos últimos anos, porém nem todos os usuários estão cientes das informações apresentadas e por isso não tomam os devidos cuidados com seus dispositivos, se tornando assim alvos mais fáceis para os criminosos. Tendo em vista as informações apresentadas o objetivo principal deste trabalho é conscientizar os usuários de dispositivos Android os riscos que eles e seus aparelhos estão expostos.</w:t>
      </w:r>
    </w:p>
    <w:p>
      <w:pPr>
        <w:numPr>
          <w:ilvl w:val="0"/>
          <w:numId w:val="0"/>
        </w:numPr>
        <w:spacing w:line="360" w:lineRule="auto"/>
        <w:ind w:firstLine="420" w:firstLineChars="0"/>
        <w:jc w:val="both"/>
        <w:rPr>
          <w:rFonts w:hint="default" w:ascii="Arial" w:hAnsi="Arial" w:eastAsia="SimSun" w:cs="Arial"/>
          <w:sz w:val="24"/>
          <w:szCs w:val="24"/>
          <w:lang w:val="pt-BR"/>
        </w:rPr>
      </w:pPr>
    </w:p>
    <w:p>
      <w:pPr>
        <w:pStyle w:val="3"/>
        <w:bidi w:val="0"/>
        <w:rPr>
          <w:rFonts w:hint="default"/>
          <w:lang w:val="pt-BR"/>
        </w:rPr>
      </w:pPr>
      <w:bookmarkStart w:id="5" w:name="_Toc20365"/>
      <w:r>
        <w:rPr>
          <w:rFonts w:hint="default"/>
          <w:lang w:val="pt-BR"/>
        </w:rPr>
        <w:t>1.3 METODOLOGIA</w:t>
      </w:r>
      <w:bookmarkEnd w:id="5"/>
    </w:p>
    <w:p>
      <w:pPr>
        <w:ind w:firstLine="420" w:firstLineChars="0"/>
        <w:rPr>
          <w:rFonts w:hint="default"/>
          <w:lang w:val="pt-BR"/>
        </w:rPr>
      </w:pP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Para atingirmos o objetivo principal deste projeto, utilizaremos as seguintes metodologias:</w:t>
      </w:r>
      <w:r>
        <w:commentReference w:id="7"/>
      </w:r>
    </w:p>
    <w:p>
      <w:pPr>
        <w:numPr>
          <w:ilvl w:val="0"/>
          <w:numId w:val="4"/>
        </w:numPr>
        <w:tabs>
          <w:tab w:val="clear" w:pos="425"/>
        </w:tabs>
        <w:spacing w:line="360" w:lineRule="auto"/>
        <w:ind w:left="0" w:leftChars="0" w:firstLine="840" w:firstLineChars="0"/>
        <w:jc w:val="both"/>
        <w:rPr>
          <w:rFonts w:hint="default" w:ascii="Arial" w:hAnsi="Arial" w:eastAsia="SimSun" w:cs="Arial"/>
          <w:sz w:val="24"/>
          <w:szCs w:val="24"/>
          <w:lang w:val="pt-BR"/>
        </w:rPr>
      </w:pPr>
      <w:r>
        <w:rPr>
          <w:rFonts w:hint="default" w:ascii="Arial" w:hAnsi="Arial" w:eastAsia="SimSun" w:cs="Arial"/>
          <w:sz w:val="24"/>
          <w:szCs w:val="24"/>
        </w:rPr>
        <w:t>Levantamento Bibliográfico: Este procedimento será utilizado para nos auxiliar na utilização das ferramentas necessárias para a conclusão do projeto.</w:t>
      </w:r>
    </w:p>
    <w:p>
      <w:pPr>
        <w:numPr>
          <w:ilvl w:val="0"/>
          <w:numId w:val="4"/>
        </w:numPr>
        <w:tabs>
          <w:tab w:val="clear" w:pos="425"/>
        </w:tabs>
        <w:spacing w:line="360" w:lineRule="auto"/>
        <w:ind w:left="0" w:leftChars="0" w:firstLine="840" w:firstLineChars="0"/>
        <w:jc w:val="both"/>
        <w:rPr>
          <w:rFonts w:hint="default" w:ascii="Arial" w:hAnsi="Arial" w:eastAsia="SimSun" w:cs="Arial"/>
          <w:sz w:val="24"/>
          <w:szCs w:val="24"/>
          <w:lang w:val="pt-BR"/>
        </w:rPr>
      </w:pPr>
      <w:r>
        <w:rPr>
          <w:rFonts w:hint="default" w:ascii="Arial" w:hAnsi="Arial" w:eastAsia="SimSun" w:cs="Arial"/>
          <w:sz w:val="24"/>
          <w:szCs w:val="24"/>
        </w:rPr>
        <w:t>Pesquisa Exploratória: Por meio dessa análise será possível ter acesso a todos os dados que foram obtidos através das técnicas de engenharia social. Graças a este processo vamos conseguir reunir todos os problemas encontrados durante a pesquisa;</w:t>
      </w:r>
    </w:p>
    <w:p>
      <w:pPr>
        <w:numPr>
          <w:ilvl w:val="0"/>
          <w:numId w:val="4"/>
        </w:numPr>
        <w:tabs>
          <w:tab w:val="clear" w:pos="425"/>
        </w:tabs>
        <w:spacing w:line="360" w:lineRule="auto"/>
        <w:ind w:left="0" w:leftChars="0" w:firstLine="840" w:firstLineChars="0"/>
        <w:jc w:val="both"/>
        <w:rPr>
          <w:rFonts w:hint="default" w:ascii="Arial" w:hAnsi="Arial" w:eastAsia="SimSun" w:cs="Arial"/>
          <w:sz w:val="24"/>
          <w:szCs w:val="24"/>
          <w:lang w:val="pt-BR"/>
        </w:rPr>
      </w:pPr>
      <w:r>
        <w:rPr>
          <w:rFonts w:hint="default" w:ascii="Arial" w:hAnsi="Arial" w:eastAsia="SimSun" w:cs="Arial"/>
          <w:sz w:val="24"/>
          <w:szCs w:val="24"/>
        </w:rPr>
        <w:t>Pesquisa Explicativa: Última fase, onde vamos registrar todos os dados e por meio dos problemas e das soluções obtidas chegaremos em uma solução incontestável para o problema apresentado.</w:t>
      </w:r>
    </w:p>
    <w:p>
      <w:pPr>
        <w:numPr>
          <w:ilvl w:val="0"/>
          <w:numId w:val="0"/>
        </w:numPr>
        <w:tabs>
          <w:tab w:val="left" w:pos="420"/>
        </w:tabs>
        <w:spacing w:line="360" w:lineRule="auto"/>
        <w:jc w:val="both"/>
        <w:rPr>
          <w:rFonts w:hint="default" w:ascii="Arial" w:hAnsi="Arial" w:eastAsia="SimSun" w:cs="Arial"/>
          <w:sz w:val="24"/>
          <w:szCs w:val="24"/>
        </w:rPr>
      </w:pPr>
    </w:p>
    <w:p>
      <w:pPr>
        <w:pStyle w:val="3"/>
        <w:bidi w:val="0"/>
        <w:rPr>
          <w:rFonts w:hint="default"/>
          <w:lang w:val="pt-BR"/>
        </w:rPr>
      </w:pPr>
      <w:bookmarkStart w:id="6" w:name="_Toc27140"/>
      <w:r>
        <w:rPr>
          <w:rFonts w:hint="default"/>
          <w:lang w:val="pt-BR"/>
        </w:rPr>
        <w:t>1.4 ESTADO DA ARTE</w:t>
      </w:r>
      <w:bookmarkEnd w:id="6"/>
    </w:p>
    <w:p>
      <w:pPr>
        <w:rPr>
          <w:rFonts w:hint="default"/>
          <w:lang w:val="pt-BR"/>
        </w:rPr>
      </w:pP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Diversas abordagens já foram feitas sobre o tema invasão Android, porém utilizando ferramentas e metodologias diferentes. </w:t>
      </w:r>
    </w:p>
    <w:p>
      <w:pPr>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rPr>
        <w:t xml:space="preserve">No trabalho de Mendes (2017), ele utiliza uma abordagem diferente com a entidade OWASP que é um projeto aberto, o qual é mantido pela comunidade. O seu objetivo é criar documentos, ferramentas, tecnologias e metodologias para manter a segurança de aplicações. Um dos projetos oferecidos pela entidade é o OWASP </w:t>
      </w:r>
      <w:r>
        <w:rPr>
          <w:rFonts w:hint="default" w:ascii="Arial" w:hAnsi="Arial" w:eastAsia="SimSun" w:cs="Arial"/>
          <w:i/>
          <w:iCs/>
          <w:sz w:val="24"/>
          <w:szCs w:val="24"/>
        </w:rPr>
        <w:t>Mobile Security Protect</w:t>
      </w:r>
      <w:r>
        <w:rPr>
          <w:rFonts w:hint="default" w:ascii="Arial" w:hAnsi="Arial" w:eastAsia="SimSun" w:cs="Arial"/>
          <w:sz w:val="24"/>
          <w:szCs w:val="24"/>
        </w:rPr>
        <w:t xml:space="preserve">, que é responsável por oferecer recursos a desenvolvedores de aplicativos mobile para mantê-los seguros. O objetivo deste trabalho é detectar e analisar vulnerabilidades encontradas em aplicações mobile seguindo critérios da OWASP com o uso de ferramentas de </w:t>
      </w:r>
      <w:r>
        <w:rPr>
          <w:rFonts w:hint="default" w:ascii="Arial" w:hAnsi="Arial" w:eastAsia="SimSun" w:cs="Arial"/>
          <w:i/>
          <w:iCs/>
          <w:sz w:val="24"/>
          <w:szCs w:val="24"/>
        </w:rPr>
        <w:t>pentesting</w:t>
      </w:r>
      <w:r>
        <w:rPr>
          <w:rFonts w:hint="default" w:ascii="Arial" w:hAnsi="Arial" w:eastAsia="SimSun" w:cs="Arial"/>
          <w:sz w:val="24"/>
          <w:szCs w:val="24"/>
          <w:lang w:val="pt-BR"/>
        </w:rPr>
        <w:t>.</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Já no projeto de Junior (2016), foi utilizada a ferramenta MSFVENOM, com o intuito de realizar o ataque em um dispositivo com o sistema operacional Android na versão 3.0. Neste trabalho é visada a utilização do </w:t>
      </w:r>
      <w:r>
        <w:rPr>
          <w:rFonts w:hint="default" w:ascii="Arial" w:hAnsi="Arial" w:eastAsia="SimSun" w:cs="Arial"/>
          <w:i/>
          <w:iCs/>
          <w:sz w:val="24"/>
          <w:szCs w:val="24"/>
        </w:rPr>
        <w:t>framework</w:t>
      </w:r>
      <w:r>
        <w:rPr>
          <w:rFonts w:hint="default" w:ascii="Arial" w:hAnsi="Arial" w:eastAsia="SimSun" w:cs="Arial"/>
          <w:sz w:val="24"/>
          <w:szCs w:val="24"/>
        </w:rPr>
        <w:t xml:space="preserve"> Metasploit para o desenvolvimento da ferramenta MSFVENOM, logo após um antivírus foi instalado no sistema operacional para detectar o impacto do software diante de um ataque deste nível.</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No estudo realizado por Almeida (2013), foi constatado que com o crescente número de usuários do sistema operacional Android, a quantidade de vulnerabilidades encontradas vem crescendo de forma incansável. Levando isso em consideração, foi realizada um levantamento e uma análise sobre as vulnerabilidades encontradas na plataforma Android, tendo em vista todas essas falhas, foram pesquisadas e testadas ferramentas de proteção para ajudar a assegurar a segurança do sistema operacional.</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O trabalho elaborado por Della Flora</w:t>
      </w:r>
      <w:r>
        <w:commentReference w:id="8"/>
      </w:r>
      <w:r>
        <w:rPr>
          <w:rFonts w:hint="default" w:ascii="Arial" w:hAnsi="Arial" w:eastAsia="SimSun" w:cs="Arial"/>
          <w:sz w:val="24"/>
          <w:szCs w:val="24"/>
        </w:rPr>
        <w:t xml:space="preserve"> (2010) tem o intuito de evidenciar o uso do </w:t>
      </w:r>
      <w:r>
        <w:rPr>
          <w:rFonts w:hint="default" w:ascii="Arial" w:hAnsi="Arial" w:eastAsia="SimSun" w:cs="Arial"/>
          <w:i/>
          <w:iCs/>
          <w:sz w:val="24"/>
          <w:szCs w:val="24"/>
        </w:rPr>
        <w:t xml:space="preserve">framework </w:t>
      </w:r>
      <w:r>
        <w:rPr>
          <w:rFonts w:hint="default" w:ascii="Arial" w:hAnsi="Arial" w:eastAsia="SimSun" w:cs="Arial"/>
          <w:sz w:val="24"/>
          <w:szCs w:val="24"/>
        </w:rPr>
        <w:t xml:space="preserve">Metasploit no desenvolvimento de um </w:t>
      </w:r>
      <w:r>
        <w:rPr>
          <w:rFonts w:hint="default" w:ascii="Arial" w:hAnsi="Arial" w:eastAsia="SimSun" w:cs="Arial"/>
          <w:i/>
          <w:iCs/>
          <w:sz w:val="24"/>
          <w:szCs w:val="24"/>
        </w:rPr>
        <w:t>exploit</w:t>
      </w:r>
      <w:r>
        <w:rPr>
          <w:rFonts w:hint="default" w:ascii="Arial" w:hAnsi="Arial" w:eastAsia="SimSun" w:cs="Arial"/>
          <w:sz w:val="24"/>
          <w:szCs w:val="24"/>
        </w:rPr>
        <w:t xml:space="preserve"> para realizar a exploração de vulnerabilidades. A vulnerabilidade explorada neste trabalho é denominada </w:t>
      </w:r>
      <w:r>
        <w:rPr>
          <w:rFonts w:hint="default" w:ascii="Arial" w:hAnsi="Arial" w:eastAsia="SimSun" w:cs="Arial"/>
          <w:i/>
          <w:iCs/>
          <w:sz w:val="24"/>
          <w:szCs w:val="24"/>
        </w:rPr>
        <w:t>buffer overflow</w:t>
      </w:r>
      <w:r>
        <w:rPr>
          <w:rFonts w:hint="default" w:ascii="Arial" w:hAnsi="Arial" w:eastAsia="SimSun" w:cs="Arial"/>
          <w:sz w:val="24"/>
          <w:szCs w:val="24"/>
        </w:rPr>
        <w:t>, que consiste em uma falha de segurança na qual se utiliza o estouro de dados, sobrecarregando uma variável do sistema.</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Assim como foi constatado por Almeida (2013), Moura (2017) dá seguimento a essa linha de raciocínio, confirmando que com o crescente número de usuários de celulares com o sistema operacional Android, cada vez mais vai ampliar-se as falhas e vulnerabilidades encontradas no sistema. O objetivo do trabalho feito por Moura foi realizar uma vasta pesquisa para encontrar e detalhar o melhor </w:t>
      </w:r>
      <w:r>
        <w:rPr>
          <w:rFonts w:hint="default" w:ascii="Arial" w:hAnsi="Arial" w:eastAsia="SimSun" w:cs="Arial"/>
          <w:i/>
          <w:iCs/>
          <w:sz w:val="24"/>
          <w:szCs w:val="24"/>
        </w:rPr>
        <w:t>payload</w:t>
      </w:r>
      <w:r>
        <w:rPr>
          <w:rFonts w:hint="default" w:ascii="Arial" w:hAnsi="Arial" w:eastAsia="SimSun" w:cs="Arial"/>
          <w:sz w:val="24"/>
          <w:szCs w:val="24"/>
        </w:rPr>
        <w:t xml:space="preserve"> para realizar ataques ao sistema operacional Android, e com isso são gerados </w:t>
      </w:r>
      <w:r>
        <w:rPr>
          <w:rFonts w:hint="default" w:ascii="Arial" w:hAnsi="Arial" w:eastAsia="SimSun" w:cs="Arial"/>
          <w:i/>
          <w:iCs/>
          <w:sz w:val="24"/>
          <w:szCs w:val="24"/>
        </w:rPr>
        <w:t>backdoors</w:t>
      </w:r>
      <w:r>
        <w:rPr>
          <w:rFonts w:hint="default" w:ascii="Arial" w:hAnsi="Arial" w:eastAsia="SimSun" w:cs="Arial"/>
          <w:sz w:val="24"/>
          <w:szCs w:val="24"/>
        </w:rPr>
        <w:t xml:space="preserve"> com a ferramenta MSFVENOM e uma comparação foi feita entre eles.</w:t>
      </w:r>
    </w:p>
    <w:p>
      <w:pPr>
        <w:spacing w:line="360" w:lineRule="auto"/>
        <w:jc w:val="both"/>
        <w:rPr>
          <w:rFonts w:hint="default" w:ascii="Arial" w:hAnsi="Arial" w:eastAsia="SimSun" w:cs="Arial"/>
          <w:sz w:val="24"/>
          <w:szCs w:val="24"/>
        </w:rPr>
      </w:pPr>
    </w:p>
    <w:p>
      <w:pPr>
        <w:spacing w:line="360" w:lineRule="auto"/>
        <w:jc w:val="both"/>
        <w:rPr>
          <w:rFonts w:hint="default" w:ascii="Arial" w:hAnsi="Arial" w:eastAsia="SimSun" w:cs="Arial"/>
          <w:sz w:val="24"/>
          <w:szCs w:val="24"/>
        </w:rPr>
      </w:pPr>
    </w:p>
    <w:p>
      <w:pPr>
        <w:spacing w:line="360" w:lineRule="auto"/>
        <w:jc w:val="both"/>
        <w:rPr>
          <w:rFonts w:hint="default" w:ascii="Arial" w:hAnsi="Arial" w:eastAsia="SimSun" w:cs="Arial"/>
          <w:sz w:val="24"/>
          <w:szCs w:val="24"/>
        </w:rPr>
      </w:pPr>
    </w:p>
    <w:p>
      <w:pPr>
        <w:spacing w:line="360" w:lineRule="auto"/>
        <w:jc w:val="both"/>
        <w:rPr>
          <w:rFonts w:hint="default" w:ascii="Arial" w:hAnsi="Arial" w:eastAsia="SimSun" w:cs="Arial"/>
          <w:sz w:val="24"/>
          <w:szCs w:val="24"/>
        </w:rPr>
      </w:pPr>
    </w:p>
    <w:p>
      <w:pPr>
        <w:spacing w:line="360" w:lineRule="auto"/>
        <w:jc w:val="both"/>
        <w:rPr>
          <w:rFonts w:hint="default" w:ascii="Arial" w:hAnsi="Arial" w:eastAsia="SimSun" w:cs="Arial"/>
          <w:sz w:val="24"/>
          <w:szCs w:val="24"/>
        </w:rPr>
      </w:pPr>
    </w:p>
    <w:p>
      <w:pPr>
        <w:pStyle w:val="2"/>
        <w:bidi w:val="0"/>
        <w:rPr>
          <w:rFonts w:hint="default"/>
          <w:lang w:val="pt-BR"/>
        </w:rPr>
      </w:pPr>
      <w:bookmarkStart w:id="7" w:name="_Toc13036"/>
      <w:r>
        <w:rPr>
          <w:rFonts w:hint="default"/>
          <w:lang w:val="pt-BR"/>
        </w:rPr>
        <w:t>2 CONCEITOS BÁSICOS</w:t>
      </w:r>
      <w:bookmarkEnd w:id="7"/>
    </w:p>
    <w:p>
      <w:pPr>
        <w:rPr>
          <w:rFonts w:hint="default"/>
          <w:lang w:val="pt-BR"/>
        </w:rPr>
      </w:pPr>
    </w:p>
    <w:p>
      <w:pPr>
        <w:pStyle w:val="3"/>
        <w:bidi w:val="0"/>
        <w:rPr>
          <w:rFonts w:hint="default"/>
          <w:lang w:val="pt-BR"/>
        </w:rPr>
      </w:pPr>
      <w:bookmarkStart w:id="8" w:name="_Toc18880"/>
      <w:r>
        <w:rPr>
          <w:rFonts w:hint="default"/>
          <w:lang w:val="pt-BR"/>
        </w:rPr>
        <w:t>2.1 SEGURANÇA DA INFORMAÇÃO</w:t>
      </w:r>
      <w:bookmarkEnd w:id="8"/>
      <w:r>
        <w:commentReference w:id="9"/>
      </w:r>
    </w:p>
    <w:p>
      <w:pPr>
        <w:rPr>
          <w:rFonts w:hint="default"/>
          <w:lang w:val="pt-BR"/>
        </w:rPr>
      </w:pPr>
    </w:p>
    <w:p>
      <w:pPr>
        <w:spacing w:line="360" w:lineRule="auto"/>
        <w:ind w:firstLine="420" w:firstLineChars="0"/>
        <w:rPr>
          <w:rFonts w:hint="default" w:ascii="Arial" w:hAnsi="Arial" w:cs="Arial"/>
          <w:lang w:val="pt-BR"/>
        </w:rPr>
      </w:pPr>
      <w:r>
        <w:rPr>
          <w:rFonts w:hint="default" w:ascii="Arial" w:hAnsi="Arial" w:cs="Arial"/>
          <w:lang w:val="pt-BR"/>
        </w:rPr>
        <w:t xml:space="preserve">Segurança da informação é a proteção de dados e informações confidenciais que não podem ser acessados por qualquer pessoa. </w:t>
      </w:r>
    </w:p>
    <w:p>
      <w:pPr>
        <w:spacing w:line="360" w:lineRule="auto"/>
        <w:ind w:firstLine="420" w:firstLineChars="0"/>
        <w:rPr>
          <w:rFonts w:hint="default" w:ascii="Arial" w:hAnsi="Arial" w:cs="Arial"/>
          <w:lang w:val="pt-BR"/>
        </w:rPr>
      </w:pPr>
      <w:r>
        <w:rPr>
          <w:rFonts w:hint="default" w:ascii="Arial" w:hAnsi="Arial" w:cs="Arial"/>
          <w:lang w:val="pt-BR"/>
        </w:rPr>
        <w:t>Os pilares básicos da segurança da informação são:</w:t>
      </w:r>
    </w:p>
    <w:p>
      <w:pPr>
        <w:numPr>
          <w:ilvl w:val="0"/>
          <w:numId w:val="5"/>
        </w:numPr>
        <w:tabs>
          <w:tab w:val="clear" w:pos="425"/>
        </w:tabs>
        <w:spacing w:line="360" w:lineRule="auto"/>
        <w:ind w:left="0" w:leftChars="0" w:firstLine="420" w:firstLineChars="0"/>
        <w:rPr>
          <w:rFonts w:hint="default" w:ascii="Arial" w:hAnsi="Arial" w:cs="Arial"/>
          <w:lang w:val="pt-BR"/>
        </w:rPr>
      </w:pPr>
      <w:r>
        <w:rPr>
          <w:rFonts w:hint="default" w:ascii="Arial" w:hAnsi="Arial" w:cs="Arial"/>
          <w:lang w:val="pt-BR"/>
        </w:rPr>
        <w:t>Confidencialidade: Garantir que nenhuma informação seja acessada ou divulgada sem permissão.</w:t>
      </w:r>
    </w:p>
    <w:p>
      <w:pPr>
        <w:numPr>
          <w:ilvl w:val="0"/>
          <w:numId w:val="5"/>
        </w:numPr>
        <w:tabs>
          <w:tab w:val="clear" w:pos="425"/>
        </w:tabs>
        <w:spacing w:line="360" w:lineRule="auto"/>
        <w:ind w:left="0" w:leftChars="0" w:firstLine="420" w:firstLineChars="0"/>
        <w:rPr>
          <w:rFonts w:hint="default" w:ascii="Arial" w:hAnsi="Arial" w:cs="Arial"/>
          <w:lang w:val="pt-BR"/>
        </w:rPr>
      </w:pPr>
      <w:r>
        <w:rPr>
          <w:rFonts w:hint="default" w:ascii="Arial" w:hAnsi="Arial" w:cs="Arial"/>
          <w:lang w:val="pt-BR"/>
        </w:rPr>
        <w:t>Integridade: Garantir com que os dados e as informações não possam ser manipulados de forma prejudicial por pessoas não autorizadas.</w:t>
      </w:r>
    </w:p>
    <w:p>
      <w:pPr>
        <w:numPr>
          <w:ilvl w:val="0"/>
          <w:numId w:val="5"/>
        </w:numPr>
        <w:tabs>
          <w:tab w:val="clear" w:pos="425"/>
        </w:tabs>
        <w:spacing w:line="360" w:lineRule="auto"/>
        <w:ind w:left="0" w:leftChars="0" w:firstLine="420" w:firstLineChars="0"/>
        <w:rPr>
          <w:rFonts w:hint="default" w:ascii="Arial" w:hAnsi="Arial" w:cs="Arial"/>
          <w:lang w:val="pt-BR"/>
        </w:rPr>
      </w:pPr>
      <w:r>
        <w:rPr>
          <w:rFonts w:hint="default" w:ascii="Arial" w:hAnsi="Arial" w:cs="Arial"/>
          <w:lang w:val="pt-BR"/>
        </w:rPr>
        <w:t>Disponibilidade: Garantir que os dados ou informações desejadas possam ser acessados a qualquer momento por pessoas autorizadas.</w:t>
      </w:r>
    </w:p>
    <w:p>
      <w:pPr>
        <w:rPr>
          <w:rFonts w:hint="default"/>
          <w:lang w:val="pt-BR"/>
        </w:rPr>
      </w:pPr>
    </w:p>
    <w:p>
      <w:pPr>
        <w:pStyle w:val="3"/>
        <w:bidi w:val="0"/>
        <w:rPr>
          <w:rFonts w:hint="default"/>
          <w:lang w:val="pt-BR"/>
        </w:rPr>
      </w:pPr>
      <w:bookmarkStart w:id="9" w:name="_Toc16719"/>
      <w:r>
        <w:rPr>
          <w:rFonts w:hint="default"/>
          <w:lang w:val="pt-BR"/>
        </w:rPr>
        <w:t>2.2 VULNERABILIDADES</w:t>
      </w:r>
      <w:bookmarkEnd w:id="9"/>
    </w:p>
    <w:p>
      <w:pPr>
        <w:rPr>
          <w:rFonts w:hint="default"/>
          <w:lang w:val="pt-BR"/>
        </w:rPr>
      </w:pPr>
    </w:p>
    <w:p>
      <w:pPr>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lang w:val="pt-BR"/>
        </w:rPr>
        <w:t>Vulnerabilidade é uma falha de segurança que permite o atacante ter acesso a informações e a dados sensíveis, elementos esses os quais ele não poderia ter acesso.</w:t>
      </w:r>
      <w:r>
        <w:commentReference w:id="10"/>
      </w:r>
    </w:p>
    <w:p>
      <w:pPr>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lang w:val="pt-BR"/>
        </w:rPr>
        <w:t xml:space="preserve">Entre os tipos de vulnerabilidades existentes podemos destacar duas, a humana e a de </w:t>
      </w:r>
      <w:r>
        <w:rPr>
          <w:rFonts w:hint="default" w:ascii="Arial" w:hAnsi="Arial" w:eastAsia="SimSun" w:cs="Arial"/>
          <w:i/>
          <w:iCs/>
          <w:sz w:val="24"/>
          <w:szCs w:val="24"/>
          <w:lang w:val="pt-BR"/>
        </w:rPr>
        <w:t>software</w:t>
      </w:r>
      <w:r>
        <w:rPr>
          <w:rFonts w:hint="default" w:ascii="Arial" w:hAnsi="Arial" w:eastAsia="SimSun" w:cs="Arial"/>
          <w:sz w:val="24"/>
          <w:szCs w:val="24"/>
          <w:lang w:val="pt-BR"/>
        </w:rPr>
        <w:t xml:space="preserve">. A vulnerabilidade humana consiste no ato do usuário conceder permissões para um aplicativo mal intencionado no sistema, realizando o </w:t>
      </w:r>
      <w:r>
        <w:rPr>
          <w:rFonts w:hint="default" w:ascii="Arial" w:hAnsi="Arial" w:eastAsia="SimSun" w:cs="Arial"/>
          <w:i/>
          <w:iCs/>
          <w:sz w:val="24"/>
          <w:szCs w:val="24"/>
          <w:lang w:val="pt-BR"/>
        </w:rPr>
        <w:t>download</w:t>
      </w:r>
      <w:r>
        <w:rPr>
          <w:rFonts w:hint="default" w:ascii="Arial" w:hAnsi="Arial" w:eastAsia="SimSun" w:cs="Arial"/>
          <w:sz w:val="24"/>
          <w:szCs w:val="24"/>
          <w:lang w:val="pt-BR"/>
        </w:rPr>
        <w:t xml:space="preserve"> e/ou a instalação do programa. Já a vulnerabilidade de </w:t>
      </w:r>
      <w:r>
        <w:rPr>
          <w:rFonts w:hint="default" w:ascii="Arial" w:hAnsi="Arial" w:eastAsia="SimSun" w:cs="Arial"/>
          <w:i/>
          <w:iCs/>
          <w:sz w:val="24"/>
          <w:szCs w:val="24"/>
          <w:lang w:val="pt-BR"/>
        </w:rPr>
        <w:t>software</w:t>
      </w:r>
      <w:r>
        <w:rPr>
          <w:rFonts w:hint="default" w:ascii="Arial" w:hAnsi="Arial" w:eastAsia="SimSun" w:cs="Arial"/>
          <w:sz w:val="24"/>
          <w:szCs w:val="24"/>
          <w:lang w:val="pt-BR"/>
        </w:rPr>
        <w:t xml:space="preserve"> pode ser causada por um SO desatualizado e/ou mal protegido.</w:t>
      </w:r>
    </w:p>
    <w:p>
      <w:pPr>
        <w:rPr>
          <w:rFonts w:hint="default"/>
          <w:lang w:val="pt-BR"/>
        </w:rPr>
      </w:pPr>
    </w:p>
    <w:p>
      <w:pPr>
        <w:pStyle w:val="3"/>
        <w:bidi w:val="0"/>
        <w:rPr>
          <w:rFonts w:hint="default"/>
          <w:lang w:val="pt-BR"/>
        </w:rPr>
      </w:pPr>
      <w:bookmarkStart w:id="10" w:name="_Toc13424"/>
      <w:r>
        <w:rPr>
          <w:rFonts w:hint="default"/>
          <w:lang w:val="pt-BR"/>
        </w:rPr>
        <w:t>2.3 ENGENHARIA SOCIAL</w:t>
      </w:r>
      <w:bookmarkEnd w:id="10"/>
    </w:p>
    <w:p>
      <w:pPr>
        <w:rPr>
          <w:rFonts w:hint="default"/>
        </w:rPr>
      </w:pPr>
    </w:p>
    <w:p>
      <w:pPr>
        <w:pStyle w:val="14"/>
        <w:keepNext w:val="0"/>
        <w:keepLines w:val="0"/>
        <w:pageBreakBefore w:val="0"/>
        <w:widowControl/>
        <w:suppressLineNumbers w:val="0"/>
        <w:spacing w:after="0" w:afterAutospacing="0" w:line="360" w:lineRule="auto"/>
        <w:ind w:firstLine="420" w:firstLineChars="0"/>
        <w:jc w:val="both"/>
      </w:pPr>
      <w:r>
        <w:rPr>
          <w:rFonts w:ascii="Arial" w:hAnsi="Arial" w:cs="Arial"/>
          <w:sz w:val="24"/>
          <w:szCs w:val="24"/>
          <w:lang w:val="pt-BR"/>
        </w:rPr>
        <w:t>O engenheiro social utiliza das variadas técnicas presentes na Engenharia Social para enganar as pessoas e retirar delas informações que lhe são úteis.</w:t>
      </w:r>
      <w:r>
        <w:rPr>
          <w:rFonts w:hint="default" w:ascii="Arial" w:hAnsi="Arial" w:cs="Arial"/>
          <w:sz w:val="24"/>
          <w:szCs w:val="24"/>
          <w:lang w:val="pt-BR"/>
        </w:rPr>
        <w:t xml:space="preserve"> Mitnick e Simon, referências na área, salientam que a:</w:t>
      </w:r>
    </w:p>
    <w:p>
      <w:pPr>
        <w:pStyle w:val="14"/>
        <w:keepNext w:val="0"/>
        <w:keepLines w:val="0"/>
        <w:pageBreakBefore w:val="0"/>
        <w:widowControl/>
        <w:suppressLineNumbers w:val="0"/>
        <w:spacing w:after="0" w:afterAutospacing="0" w:line="240" w:lineRule="auto"/>
        <w:ind w:left="1135"/>
        <w:jc w:val="both"/>
      </w:pPr>
      <w:r>
        <w:rPr>
          <w:rFonts w:hint="default" w:ascii="Arial" w:hAnsi="Arial" w:cs="Arial"/>
          <w:sz w:val="20"/>
          <w:szCs w:val="20"/>
          <w:lang w:val="pt-BR"/>
        </w:rPr>
        <w:t>Engenharia Social usa a influência e a persuasão para enganar as pessoas e convencê-las de que o engenheiro social é alguém que na verdade ele não é, ou pela manipulação. Como resultado, o engenheiro social pode aproveitar-se das pessoas para obter as informações com ou sem o uso da tecnologia (MITNICK, SIMON, 2003, p.6).</w:t>
      </w:r>
    </w:p>
    <w:p>
      <w:pPr>
        <w:pStyle w:val="14"/>
        <w:keepNext w:val="0"/>
        <w:keepLines w:val="0"/>
        <w:pageBreakBefore w:val="0"/>
        <w:widowControl/>
        <w:suppressLineNumbers w:val="0"/>
        <w:kinsoku/>
        <w:wordWrap/>
        <w:overflowPunct/>
        <w:topLinePunct w:val="0"/>
        <w:autoSpaceDE/>
        <w:autoSpaceDN/>
        <w:bidi w:val="0"/>
        <w:adjustRightInd/>
        <w:snapToGrid/>
        <w:spacing w:after="0" w:afterAutospacing="0" w:line="360" w:lineRule="auto"/>
        <w:ind w:firstLine="850" w:firstLineChars="0"/>
        <w:jc w:val="both"/>
        <w:textAlignment w:val="auto"/>
      </w:pPr>
      <w:r>
        <w:rPr>
          <w:lang w:val="pt-BR"/>
        </w:rPr>
        <w:br w:type="page"/>
      </w:r>
      <w:r>
        <w:rPr>
          <w:rFonts w:hint="default" w:ascii="Arial" w:hAnsi="Arial" w:cs="Arial"/>
          <w:sz w:val="24"/>
          <w:szCs w:val="24"/>
          <w:lang w:val="pt-BR"/>
        </w:rPr>
        <w:t xml:space="preserve">Para esses autores, o engenheiro social utiliza de meios bem simples para enganar as pessoas, um telefone ou até mesmo à </w:t>
      </w:r>
      <w:r>
        <w:rPr>
          <w:rFonts w:hint="default" w:ascii="Arial" w:hAnsi="Arial" w:cs="Arial"/>
          <w:i/>
          <w:sz w:val="24"/>
          <w:szCs w:val="24"/>
          <w:lang w:val="pt-BR"/>
        </w:rPr>
        <w:t>Internet</w:t>
      </w:r>
      <w:r>
        <w:rPr>
          <w:rFonts w:hint="default" w:ascii="Arial" w:hAnsi="Arial" w:cs="Arial"/>
          <w:sz w:val="24"/>
          <w:szCs w:val="24"/>
          <w:lang w:val="pt-BR"/>
        </w:rPr>
        <w:t xml:space="preserve">, fazendo com que elas cedam informações confidenciais ou que quebrem algum protocolo de segurança instituído pela empresa. Quando o engenheiro social faz uso das técnicas de Engenharia Social, ele está se aproveitando da tendência humana em confiar nas pessoas e para se aproveitar disso ele leva em consideração o princípio básico da Engenharia Social: o ser humano é o elo mais fraco dentre os mecanismos de segurança. </w:t>
      </w:r>
    </w:p>
    <w:p>
      <w:pPr>
        <w:pStyle w:val="14"/>
        <w:keepNext w:val="0"/>
        <w:keepLines w:val="0"/>
        <w:pageBreakBefore w:val="0"/>
        <w:widowControl/>
        <w:suppressLineNumbers w:val="0"/>
        <w:kinsoku/>
        <w:wordWrap/>
        <w:overflowPunct/>
        <w:topLinePunct w:val="0"/>
        <w:autoSpaceDE/>
        <w:autoSpaceDN/>
        <w:bidi w:val="0"/>
        <w:adjustRightInd/>
        <w:snapToGrid/>
        <w:spacing w:after="0" w:afterAutospacing="0" w:line="360" w:lineRule="auto"/>
        <w:ind w:firstLine="850" w:firstLineChars="0"/>
        <w:jc w:val="both"/>
        <w:textAlignment w:val="auto"/>
      </w:pPr>
      <w:r>
        <w:rPr>
          <w:rFonts w:hint="default" w:ascii="Arial" w:hAnsi="Arial" w:cs="Arial"/>
          <w:sz w:val="24"/>
          <w:szCs w:val="24"/>
          <w:lang w:val="pt-BR"/>
        </w:rPr>
        <w:t>Portanto, pode-se dizer que não importa quão boa sejam seus mecanismos de segurança, se a organização não investir em treinamento humano, ou seja, capacitar a equipe para conseguir identificar e solucionar ou ao menos diminuir o impacto de possíveis ataques, a organização ainda corre um grande risco.</w:t>
      </w:r>
    </w:p>
    <w:p>
      <w:pPr>
        <w:pStyle w:val="14"/>
        <w:keepNext w:val="0"/>
        <w:keepLines w:val="0"/>
        <w:widowControl/>
        <w:suppressLineNumbers w:val="0"/>
        <w:spacing w:after="0" w:afterAutospacing="0" w:line="360" w:lineRule="auto"/>
        <w:ind w:firstLine="420" w:firstLineChars="0"/>
        <w:jc w:val="both"/>
        <w:rPr>
          <w:rFonts w:hint="default" w:ascii="Arial" w:hAnsi="Arial" w:cs="Arial"/>
          <w:sz w:val="24"/>
          <w:szCs w:val="24"/>
          <w:lang w:val="pt-BR"/>
        </w:rPr>
      </w:pPr>
      <w:r>
        <w:rPr>
          <w:rFonts w:hint="default" w:ascii="Arial" w:hAnsi="Arial" w:cs="Arial"/>
          <w:sz w:val="24"/>
          <w:szCs w:val="24"/>
          <w:lang w:val="pt-BR"/>
        </w:rPr>
        <w:t xml:space="preserve">Há uma grande gama de trabalhos que debatem sobre o ser humano ser “o elo mais fraco” na segurança da informação e os riscos que isso pode trazer às corporações caso não forneçam um treinamento adequado e eficiente. </w:t>
      </w:r>
    </w:p>
    <w:p>
      <w:pPr>
        <w:pStyle w:val="14"/>
        <w:keepNext w:val="0"/>
        <w:keepLines w:val="0"/>
        <w:widowControl/>
        <w:suppressLineNumbers w:val="0"/>
        <w:spacing w:after="0" w:afterAutospacing="0" w:line="360" w:lineRule="auto"/>
        <w:jc w:val="both"/>
        <w:rPr>
          <w:rFonts w:hint="default" w:ascii="Arial" w:hAnsi="Arial" w:cs="Arial"/>
          <w:sz w:val="24"/>
          <w:szCs w:val="24"/>
          <w:lang w:val="pt-BR"/>
        </w:rPr>
      </w:pPr>
    </w:p>
    <w:p>
      <w:pPr>
        <w:pStyle w:val="4"/>
        <w:bidi w:val="0"/>
        <w:rPr>
          <w:rFonts w:hint="default"/>
          <w:lang w:val="pt-BR"/>
        </w:rPr>
      </w:pPr>
      <w:bookmarkStart w:id="11" w:name="_Toc25551"/>
      <w:r>
        <w:rPr>
          <w:rFonts w:hint="default"/>
          <w:lang w:val="pt-BR"/>
        </w:rPr>
        <w:t>2.3.1 PHISHING</w:t>
      </w:r>
      <w:bookmarkEnd w:id="11"/>
    </w:p>
    <w:p>
      <w:pPr>
        <w:rPr>
          <w:rFonts w:hint="default" w:ascii="Arial" w:hAnsi="Arial" w:cs="Arial"/>
          <w:b/>
          <w:sz w:val="24"/>
          <w:szCs w:val="24"/>
          <w:lang w:val="pt-BR"/>
        </w:rPr>
      </w:pPr>
    </w:p>
    <w:p>
      <w:pPr>
        <w:pStyle w:val="14"/>
        <w:keepNext w:val="0"/>
        <w:keepLines w:val="0"/>
        <w:pageBreakBefore w:val="0"/>
        <w:widowControl/>
        <w:suppressLineNumbers w:val="0"/>
        <w:spacing w:after="0" w:afterAutospacing="0" w:line="360" w:lineRule="auto"/>
        <w:ind w:firstLine="420" w:firstLineChars="0"/>
        <w:jc w:val="both"/>
        <w:rPr>
          <w:rFonts w:hint="default" w:ascii="Arial" w:hAnsi="Arial" w:cs="Arial"/>
          <w:sz w:val="24"/>
          <w:szCs w:val="24"/>
          <w:lang w:val="pt-BR"/>
        </w:rPr>
      </w:pPr>
      <w:r>
        <w:rPr>
          <w:rFonts w:ascii="Arial" w:hAnsi="Arial" w:cs="Arial"/>
          <w:b w:val="0"/>
          <w:sz w:val="24"/>
          <w:szCs w:val="24"/>
          <w:lang w:val="pt-BR"/>
        </w:rPr>
        <w:t>O</w:t>
      </w:r>
      <w:r>
        <w:rPr>
          <w:rFonts w:hint="default" w:ascii="Arial" w:hAnsi="Arial" w:cs="Arial"/>
          <w:sz w:val="24"/>
          <w:szCs w:val="24"/>
          <w:lang w:val="pt-BR"/>
        </w:rPr>
        <w:t xml:space="preserve"> termo </w:t>
      </w:r>
      <w:r>
        <w:rPr>
          <w:rFonts w:hint="default" w:ascii="Arial" w:hAnsi="Arial" w:cs="Arial"/>
          <w:i/>
          <w:sz w:val="24"/>
          <w:szCs w:val="24"/>
          <w:lang w:val="pt-BR"/>
        </w:rPr>
        <w:t>phishing</w:t>
      </w:r>
      <w:r>
        <w:rPr>
          <w:rFonts w:hint="default" w:ascii="Arial" w:hAnsi="Arial" w:cs="Arial"/>
          <w:sz w:val="24"/>
          <w:szCs w:val="24"/>
          <w:lang w:val="pt-BR"/>
        </w:rPr>
        <w:t xml:space="preserve"> pode ser traduzido como pescaria e é atualmente o tipo mais comum de engenharia social utilizado pelos criminosos do mundo todo, devido ao fato de ser barato e conseguir atingir até milhões de contas. Estes criminosos utilizam </w:t>
      </w:r>
      <w:r>
        <w:rPr>
          <w:rFonts w:hint="default" w:ascii="Arial" w:hAnsi="Arial" w:cs="Arial"/>
          <w:i/>
          <w:sz w:val="24"/>
          <w:szCs w:val="24"/>
          <w:lang w:val="pt-BR"/>
        </w:rPr>
        <w:t>spams</w:t>
      </w:r>
      <w:r>
        <w:rPr>
          <w:rFonts w:hint="default" w:ascii="Arial" w:hAnsi="Arial" w:cs="Arial"/>
          <w:sz w:val="24"/>
          <w:szCs w:val="24"/>
          <w:lang w:val="pt-BR"/>
        </w:rPr>
        <w:t xml:space="preserve">, </w:t>
      </w:r>
      <w:r>
        <w:rPr>
          <w:rFonts w:hint="default" w:ascii="Arial" w:hAnsi="Arial" w:cs="Arial"/>
          <w:i/>
          <w:sz w:val="24"/>
          <w:szCs w:val="24"/>
          <w:lang w:val="pt-BR"/>
        </w:rPr>
        <w:t>websites</w:t>
      </w:r>
      <w:r>
        <w:rPr>
          <w:rFonts w:hint="default" w:ascii="Arial" w:hAnsi="Arial" w:cs="Arial"/>
          <w:sz w:val="24"/>
          <w:szCs w:val="24"/>
          <w:lang w:val="pt-BR"/>
        </w:rPr>
        <w:t xml:space="preserve"> maliciosos, mensagens instantâneas e email como ferramenta para que as pessoas forneçam informações sigilosas, como números de contas bancárias e de cartões de crédito. A Figura 1 abaixo é um exemplo de </w:t>
      </w:r>
      <w:r>
        <w:rPr>
          <w:rFonts w:hint="default" w:ascii="Arial" w:hAnsi="Arial" w:cs="Arial"/>
          <w:i/>
          <w:sz w:val="24"/>
          <w:szCs w:val="24"/>
          <w:lang w:val="pt-BR"/>
        </w:rPr>
        <w:t>phishing</w:t>
      </w:r>
      <w:r>
        <w:rPr>
          <w:rFonts w:hint="default" w:ascii="Arial" w:hAnsi="Arial" w:cs="Arial"/>
          <w:i w:val="0"/>
          <w:sz w:val="24"/>
          <w:szCs w:val="24"/>
          <w:lang w:val="pt-BR"/>
        </w:rPr>
        <w:t xml:space="preserve">, representado por </w:t>
      </w:r>
      <w:r>
        <w:rPr>
          <w:rFonts w:hint="default" w:ascii="Arial" w:hAnsi="Arial" w:cs="Arial"/>
          <w:sz w:val="24"/>
          <w:szCs w:val="24"/>
          <w:lang w:val="pt-BR"/>
        </w:rPr>
        <w:t>uma oferta de cartões de crédito personalizados.</w:t>
      </w:r>
      <w:r>
        <w:commentReference w:id="11"/>
      </w:r>
    </w:p>
    <w:p>
      <w:pPr>
        <w:pStyle w:val="14"/>
        <w:keepNext w:val="0"/>
        <w:keepLines w:val="0"/>
        <w:pageBreakBefore w:val="0"/>
        <w:widowControl/>
        <w:suppressLineNumbers w:val="0"/>
        <w:spacing w:after="0" w:afterAutospacing="0" w:line="360" w:lineRule="auto"/>
        <w:ind w:firstLine="420" w:firstLineChars="0"/>
        <w:jc w:val="both"/>
        <w:rPr>
          <w:rFonts w:hint="default" w:ascii="Arial" w:hAnsi="Arial" w:cs="Arial"/>
          <w:sz w:val="24"/>
          <w:szCs w:val="24"/>
          <w:lang w:val="pt-BR"/>
        </w:rPr>
      </w:pPr>
    </w:p>
    <w:p>
      <w:pPr>
        <w:pStyle w:val="14"/>
        <w:keepNext w:val="0"/>
        <w:keepLines w:val="0"/>
        <w:pageBreakBefore w:val="0"/>
        <w:widowControl/>
        <w:suppressLineNumbers w:val="0"/>
        <w:spacing w:after="0" w:afterAutospacing="0" w:line="360" w:lineRule="auto"/>
        <w:ind w:firstLine="420" w:firstLineChars="0"/>
        <w:jc w:val="both"/>
        <w:rPr>
          <w:rFonts w:hint="default" w:ascii="Arial" w:hAnsi="Arial" w:cs="Arial"/>
          <w:sz w:val="24"/>
          <w:szCs w:val="24"/>
          <w:lang w:val="pt-BR"/>
        </w:rPr>
      </w:pPr>
    </w:p>
    <w:p>
      <w:pPr>
        <w:pStyle w:val="14"/>
        <w:keepNext w:val="0"/>
        <w:keepLines w:val="0"/>
        <w:pageBreakBefore w:val="0"/>
        <w:widowControl/>
        <w:suppressLineNumbers w:val="0"/>
        <w:spacing w:after="0" w:afterAutospacing="0" w:line="360" w:lineRule="auto"/>
        <w:ind w:firstLine="420" w:firstLineChars="0"/>
        <w:jc w:val="both"/>
        <w:rPr>
          <w:rFonts w:hint="default" w:ascii="Arial" w:hAnsi="Arial" w:cs="Arial"/>
          <w:sz w:val="24"/>
          <w:szCs w:val="24"/>
          <w:lang w:val="pt-BR"/>
        </w:rPr>
      </w:pPr>
    </w:p>
    <w:p>
      <w:pPr>
        <w:pStyle w:val="14"/>
        <w:keepNext w:val="0"/>
        <w:keepLines w:val="0"/>
        <w:pageBreakBefore w:val="0"/>
        <w:widowControl/>
        <w:suppressLineNumbers w:val="0"/>
        <w:spacing w:after="0" w:afterAutospacing="0" w:line="360" w:lineRule="auto"/>
        <w:ind w:left="0" w:firstLine="0"/>
        <w:jc w:val="center"/>
        <w:rPr>
          <w:rFonts w:hint="default" w:ascii="Arial" w:hAnsi="Arial" w:cs="Arial"/>
          <w:sz w:val="24"/>
          <w:szCs w:val="24"/>
          <w:lang w:val="pt-BR"/>
        </w:rPr>
      </w:pPr>
      <w:r>
        <w:rPr>
          <w:rFonts w:ascii="Arial" w:hAnsi="Arial" w:cs="Arial"/>
          <w:sz w:val="24"/>
          <w:szCs w:val="24"/>
          <w:lang w:val="pt-BR"/>
        </w:rPr>
        <w:t xml:space="preserve">Figura </w:t>
      </w:r>
      <w:r>
        <w:rPr>
          <w:rFonts w:hint="default" w:ascii="Arial" w:hAnsi="Arial" w:cs="Arial"/>
          <w:sz w:val="24"/>
          <w:szCs w:val="24"/>
          <w:lang w:val="pt-BR"/>
        </w:rPr>
        <w:t>1</w:t>
      </w:r>
      <w:r>
        <w:rPr>
          <w:rFonts w:ascii="Arial" w:hAnsi="Arial" w:cs="Arial"/>
          <w:sz w:val="24"/>
          <w:szCs w:val="24"/>
          <w:lang w:val="pt-BR"/>
        </w:rPr>
        <w:t xml:space="preserve"> – </w:t>
      </w:r>
      <w:r>
        <w:rPr>
          <w:rFonts w:hint="default" w:ascii="Arial" w:hAnsi="Arial" w:cs="Arial"/>
          <w:sz w:val="24"/>
          <w:szCs w:val="24"/>
          <w:lang w:val="pt-BR"/>
        </w:rPr>
        <w:t xml:space="preserve">Exemplo de </w:t>
      </w:r>
      <w:r>
        <w:rPr>
          <w:rFonts w:hint="default" w:ascii="Arial" w:hAnsi="Arial" w:cs="Arial"/>
          <w:b w:val="0"/>
          <w:i/>
          <w:sz w:val="24"/>
          <w:szCs w:val="24"/>
          <w:lang w:val="pt-BR"/>
        </w:rPr>
        <w:t>Phishing</w:t>
      </w:r>
      <w:r>
        <w:rPr>
          <w:rFonts w:hint="default" w:ascii="Arial" w:hAnsi="Arial" w:cs="Arial"/>
          <w:b w:val="0"/>
          <w:sz w:val="24"/>
          <w:szCs w:val="24"/>
          <w:lang w:val="pt-BR"/>
        </w:rPr>
        <w:t xml:space="preserve"> no Twitter</w:t>
      </w:r>
    </w:p>
    <w:p>
      <w:pPr>
        <w:pStyle w:val="14"/>
        <w:keepNext w:val="0"/>
        <w:keepLines w:val="0"/>
        <w:pageBreakBefore w:val="0"/>
        <w:widowControl/>
        <w:suppressLineNumbers w:val="0"/>
        <w:spacing w:after="0" w:afterAutospacing="0" w:line="360" w:lineRule="auto"/>
        <w:ind w:firstLine="420" w:firstLineChars="0"/>
        <w:jc w:val="both"/>
      </w:pPr>
      <w:r>
        <w:drawing>
          <wp:inline distT="0" distB="0" distL="114300" distR="114300">
            <wp:extent cx="5753100" cy="4191000"/>
            <wp:effectExtent l="0" t="0" r="0" b="0"/>
            <wp:docPr id="1" name="Imagem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true"/>
                    </pic:cNvPicPr>
                  </pic:nvPicPr>
                  <pic:blipFill>
                    <a:blip r:embed="rId7"/>
                    <a:stretch>
                      <a:fillRect/>
                    </a:stretch>
                  </pic:blipFill>
                  <pic:spPr>
                    <a:xfrm>
                      <a:off x="0" y="0"/>
                      <a:ext cx="5753100" cy="4191000"/>
                    </a:xfrm>
                    <a:prstGeom prst="rect">
                      <a:avLst/>
                    </a:prstGeom>
                    <a:noFill/>
                    <a:ln>
                      <a:noFill/>
                    </a:ln>
                  </pic:spPr>
                </pic:pic>
              </a:graphicData>
            </a:graphic>
          </wp:inline>
        </w:drawing>
      </w:r>
    </w:p>
    <w:p>
      <w:pPr>
        <w:pStyle w:val="14"/>
        <w:keepNext w:val="0"/>
        <w:keepLines w:val="0"/>
        <w:widowControl/>
        <w:suppressLineNumbers w:val="0"/>
        <w:spacing w:after="0" w:afterAutospacing="0" w:line="360" w:lineRule="auto"/>
        <w:jc w:val="center"/>
      </w:pPr>
      <w:r>
        <w:rPr>
          <w:rFonts w:ascii="Arial" w:hAnsi="Arial" w:cs="Arial"/>
          <w:sz w:val="20"/>
          <w:szCs w:val="20"/>
          <w:lang w:val="pt-BR"/>
        </w:rPr>
        <w:t xml:space="preserve">Fonte: </w:t>
      </w:r>
      <w:r>
        <w:rPr>
          <w:rFonts w:hint="default" w:ascii="Arial" w:hAnsi="Arial" w:cs="Arial"/>
          <w:sz w:val="20"/>
          <w:szCs w:val="20"/>
          <w:lang w:val="pt-BR"/>
        </w:rPr>
        <w:t>WeLiveSecurity (2019).</w:t>
      </w:r>
    </w:p>
    <w:p>
      <w:pPr>
        <w:pStyle w:val="14"/>
        <w:keepNext w:val="0"/>
        <w:keepLines w:val="0"/>
        <w:widowControl/>
        <w:suppressLineNumbers w:val="0"/>
        <w:spacing w:after="0" w:afterAutospacing="0" w:line="360" w:lineRule="auto"/>
        <w:ind w:firstLine="420" w:firstLineChars="0"/>
        <w:jc w:val="both"/>
      </w:pPr>
      <w:r>
        <w:rPr>
          <w:rFonts w:ascii="Arial" w:hAnsi="Arial" w:cs="Arial"/>
          <w:sz w:val="24"/>
          <w:szCs w:val="24"/>
          <w:lang w:val="pt-BR"/>
        </w:rPr>
        <w:t xml:space="preserve">Após ver o exemplo acima, pode-se concluir que o </w:t>
      </w:r>
      <w:r>
        <w:rPr>
          <w:rFonts w:hint="default" w:ascii="Arial" w:hAnsi="Arial" w:cs="Arial"/>
          <w:i/>
          <w:sz w:val="24"/>
          <w:szCs w:val="24"/>
          <w:lang w:val="pt-BR"/>
        </w:rPr>
        <w:t>phishing</w:t>
      </w:r>
      <w:r>
        <w:rPr>
          <w:rFonts w:hint="default" w:ascii="Arial" w:hAnsi="Arial" w:cs="Arial"/>
          <w:sz w:val="24"/>
          <w:szCs w:val="24"/>
          <w:lang w:val="pt-BR"/>
        </w:rPr>
        <w:t xml:space="preserve"> faz-se passar por um comunicado, notícia ou na maioria dos casos anúncios ou </w:t>
      </w:r>
      <w:r>
        <w:rPr>
          <w:rFonts w:hint="default" w:ascii="Arial" w:hAnsi="Arial" w:cs="Arial"/>
          <w:i/>
          <w:sz w:val="24"/>
          <w:szCs w:val="24"/>
          <w:lang w:val="pt-BR"/>
        </w:rPr>
        <w:t>websites</w:t>
      </w:r>
      <w:r>
        <w:rPr>
          <w:rFonts w:hint="default" w:ascii="Arial" w:hAnsi="Arial" w:cs="Arial"/>
          <w:sz w:val="24"/>
          <w:szCs w:val="24"/>
          <w:lang w:val="pt-BR"/>
        </w:rPr>
        <w:t xml:space="preserve"> de fontes credíveis, focalizando o envio destes para usuários desinformados sobre o assunto. Outros tipos de </w:t>
      </w:r>
      <w:r>
        <w:rPr>
          <w:rFonts w:hint="default" w:ascii="Arial" w:hAnsi="Arial" w:cs="Arial"/>
          <w:i/>
          <w:sz w:val="24"/>
          <w:szCs w:val="24"/>
          <w:lang w:val="pt-BR"/>
        </w:rPr>
        <w:t>phishing</w:t>
      </w:r>
      <w:r>
        <w:rPr>
          <w:rFonts w:hint="default" w:ascii="Arial" w:hAnsi="Arial" w:cs="Arial"/>
          <w:i w:val="0"/>
          <w:sz w:val="24"/>
          <w:szCs w:val="24"/>
          <w:lang w:val="pt-BR"/>
        </w:rPr>
        <w:t xml:space="preserve"> são bem conhecidos e usados, como o </w:t>
      </w:r>
      <w:r>
        <w:rPr>
          <w:rFonts w:hint="default" w:ascii="Arial" w:hAnsi="Arial" w:cs="Arial"/>
          <w:i/>
          <w:sz w:val="24"/>
          <w:szCs w:val="24"/>
          <w:lang w:val="pt-BR"/>
        </w:rPr>
        <w:t>smishing</w:t>
      </w:r>
      <w:r>
        <w:rPr>
          <w:rFonts w:hint="default" w:ascii="Arial" w:hAnsi="Arial" w:cs="Arial"/>
          <w:i w:val="0"/>
          <w:sz w:val="24"/>
          <w:szCs w:val="24"/>
          <w:lang w:val="pt-BR"/>
        </w:rPr>
        <w:t xml:space="preserve"> e o </w:t>
      </w:r>
      <w:r>
        <w:rPr>
          <w:rFonts w:hint="default" w:ascii="Arial" w:hAnsi="Arial" w:cs="Arial"/>
          <w:i/>
          <w:sz w:val="24"/>
          <w:szCs w:val="24"/>
          <w:lang w:val="pt-BR"/>
        </w:rPr>
        <w:t xml:space="preserve">vishing. </w:t>
      </w:r>
      <w:r>
        <w:rPr>
          <w:rFonts w:hint="default" w:ascii="Arial" w:hAnsi="Arial" w:cs="Arial"/>
          <w:i/>
          <w:sz w:val="24"/>
          <w:szCs w:val="24"/>
          <w:lang w:val="pt-BR"/>
        </w:rPr>
        <w:tab/>
      </w:r>
      <w:r>
        <w:rPr>
          <w:rFonts w:hint="default" w:ascii="Arial" w:hAnsi="Arial" w:cs="Arial"/>
          <w:sz w:val="24"/>
          <w:szCs w:val="24"/>
          <w:lang w:val="pt-BR"/>
        </w:rPr>
        <w:t xml:space="preserve">De acordo com a Kaspersky, em 2018 os brasileiros foram os que mais sofreram ataques de </w:t>
      </w:r>
      <w:r>
        <w:rPr>
          <w:rFonts w:hint="default" w:ascii="Arial" w:hAnsi="Arial" w:cs="Arial"/>
          <w:i/>
          <w:sz w:val="24"/>
          <w:szCs w:val="24"/>
          <w:lang w:val="pt-BR"/>
        </w:rPr>
        <w:t>phishing</w:t>
      </w:r>
      <w:r>
        <w:rPr>
          <w:rFonts w:hint="default" w:ascii="Arial" w:hAnsi="Arial" w:cs="Arial"/>
          <w:sz w:val="24"/>
          <w:szCs w:val="24"/>
          <w:lang w:val="pt-BR"/>
        </w:rPr>
        <w:t xml:space="preserve"> no mundo. Este levantamento mostrou que no ano de 2018 cerca de 23% dos usuários do país sofreram ataques e em 2017 esta estatística sobe para 30% (</w:t>
      </w:r>
      <w:commentRangeStart w:id="12"/>
      <w:r>
        <w:rPr>
          <w:rFonts w:hint="default" w:ascii="Arial" w:hAnsi="Arial" w:cs="Arial"/>
          <w:sz w:val="24"/>
          <w:szCs w:val="24"/>
          <w:lang w:val="pt-BR"/>
        </w:rPr>
        <w:t>KASPERSKY, 2018</w:t>
      </w:r>
      <w:commentRangeEnd w:id="12"/>
      <w:r>
        <w:commentReference w:id="12"/>
      </w:r>
      <w:r>
        <w:rPr>
          <w:rFonts w:hint="default" w:ascii="Arial" w:hAnsi="Arial" w:cs="Arial"/>
          <w:sz w:val="24"/>
          <w:szCs w:val="24"/>
          <w:lang w:val="pt-BR"/>
        </w:rPr>
        <w:t>). Isso ocorre pelo fato de que uma parcela esmagadora das pessoas na sociedade não possui o conhecimento necessário sobre Segurança da Informação para se proteger de ataques efetuados pelos engenheiros sociais, assim se tornando presas fáceis para esses criminosos.</w:t>
      </w:r>
    </w:p>
    <w:p>
      <w:pPr>
        <w:ind w:firstLine="420" w:firstLineChars="0"/>
        <w:rPr>
          <w:rFonts w:hint="default" w:ascii="Arial" w:hAnsi="Arial" w:cs="Arial"/>
          <w:b/>
          <w:sz w:val="24"/>
          <w:szCs w:val="24"/>
          <w:lang w:val="pt-BR"/>
        </w:rPr>
      </w:pPr>
    </w:p>
    <w:p>
      <w:pPr>
        <w:ind w:firstLine="420" w:firstLineChars="0"/>
        <w:rPr>
          <w:rFonts w:hint="default" w:ascii="Arial" w:hAnsi="Arial" w:cs="Arial"/>
          <w:b/>
          <w:sz w:val="24"/>
          <w:szCs w:val="24"/>
          <w:lang w:val="pt-BR"/>
        </w:rPr>
      </w:pPr>
    </w:p>
    <w:p>
      <w:pPr>
        <w:pStyle w:val="4"/>
        <w:bidi w:val="0"/>
        <w:rPr>
          <w:rFonts w:hint="default"/>
          <w:lang w:val="pt-BR"/>
        </w:rPr>
      </w:pPr>
      <w:bookmarkStart w:id="12" w:name="_Toc14561"/>
      <w:r>
        <w:rPr>
          <w:rFonts w:hint="default"/>
          <w:lang w:val="pt-BR"/>
        </w:rPr>
        <w:t>2.3.2 PRETEXTING</w:t>
      </w:r>
      <w:bookmarkEnd w:id="12"/>
    </w:p>
    <w:p>
      <w:pPr>
        <w:ind w:firstLine="420" w:firstLineChars="0"/>
        <w:rPr>
          <w:rFonts w:hint="default" w:ascii="Arial" w:hAnsi="Arial" w:cs="Arial"/>
          <w:b/>
          <w:sz w:val="24"/>
          <w:szCs w:val="24"/>
          <w:lang w:val="pt-BR"/>
        </w:rPr>
      </w:pPr>
    </w:p>
    <w:p>
      <w:pPr>
        <w:pStyle w:val="14"/>
        <w:keepNext w:val="0"/>
        <w:keepLines w:val="0"/>
        <w:pageBreakBefore w:val="0"/>
        <w:widowControl/>
        <w:suppressLineNumbers w:val="0"/>
        <w:spacing w:after="0" w:afterAutospacing="0" w:line="360" w:lineRule="auto"/>
        <w:ind w:left="0" w:firstLine="420" w:firstLineChars="0"/>
        <w:jc w:val="both"/>
      </w:pPr>
      <w:r>
        <w:rPr>
          <w:rFonts w:ascii="Arial" w:hAnsi="Arial" w:cs="Arial"/>
          <w:sz w:val="24"/>
          <w:szCs w:val="24"/>
          <w:lang w:val="pt-BR"/>
        </w:rPr>
        <w:t xml:space="preserve">O termo </w:t>
      </w:r>
      <w:r>
        <w:rPr>
          <w:rFonts w:hint="default" w:ascii="Arial" w:hAnsi="Arial" w:cs="Arial"/>
          <w:i/>
          <w:sz w:val="24"/>
          <w:szCs w:val="24"/>
          <w:lang w:val="pt-BR"/>
        </w:rPr>
        <w:t>pretexting</w:t>
      </w:r>
      <w:r>
        <w:rPr>
          <w:rFonts w:hint="default" w:ascii="Arial" w:hAnsi="Arial" w:cs="Arial"/>
          <w:sz w:val="24"/>
          <w:szCs w:val="24"/>
          <w:lang w:val="pt-BR"/>
        </w:rPr>
        <w:t xml:space="preserve"> é originário da palavra “pretexto”, o cenário inventado pelo criminoso, que geralmente se passa por um funcionário real para passar mais credibilidade e confiança ao alvo, têm o objetivo de fazer com que o alvo não se sinta desconfortável ou tenha suspeitas de que seja um golpe, dessa forma ele realizará, sem grandes problemas, o desejo do engenheiro social. O intuito de todas as técnicas de Engenharia Social</w:t>
      </w:r>
      <w:r>
        <w:rPr>
          <w:rFonts w:hint="default" w:ascii="Arial" w:hAnsi="Arial" w:cs="Arial"/>
          <w:i w:val="0"/>
          <w:sz w:val="24"/>
          <w:szCs w:val="24"/>
          <w:lang w:val="pt-BR"/>
        </w:rPr>
        <w:t xml:space="preserve"> se baseiam em retirar informações confidenciais de um indivíduo para fins ilegais, o que muda é apenas qual técnica será utilizado.</w:t>
      </w:r>
      <w:r>
        <w:commentReference w:id="13"/>
      </w:r>
    </w:p>
    <w:p>
      <w:pPr>
        <w:spacing w:line="360" w:lineRule="auto"/>
        <w:ind w:firstLine="420" w:firstLineChars="0"/>
        <w:jc w:val="both"/>
        <w:rPr>
          <w:rFonts w:hint="default" w:ascii="Arial" w:hAnsi="Arial" w:eastAsia="SimSun" w:cs="Arial"/>
          <w:sz w:val="24"/>
          <w:szCs w:val="24"/>
        </w:rPr>
      </w:pPr>
    </w:p>
    <w:p>
      <w:pPr>
        <w:pStyle w:val="3"/>
        <w:bidi w:val="0"/>
        <w:rPr>
          <w:rFonts w:hint="default"/>
          <w:lang w:val="pt-BR"/>
        </w:rPr>
      </w:pPr>
      <w:bookmarkStart w:id="13" w:name="_Toc22480"/>
      <w:r>
        <w:rPr>
          <w:rFonts w:hint="default"/>
          <w:lang w:val="pt-BR"/>
        </w:rPr>
        <w:t>2.4 MALWARES</w:t>
      </w:r>
      <w:bookmarkEnd w:id="13"/>
    </w:p>
    <w:p>
      <w:pPr>
        <w:spacing w:line="360" w:lineRule="auto"/>
        <w:ind w:firstLine="420" w:firstLineChars="0"/>
        <w:jc w:val="both"/>
        <w:rPr>
          <w:rFonts w:hint="default" w:ascii="Arial" w:hAnsi="Arial" w:eastAsia="SimSun" w:cs="Arial"/>
          <w:sz w:val="24"/>
          <w:szCs w:val="24"/>
          <w:lang w:val="pt-BR"/>
        </w:rPr>
      </w:pPr>
    </w:p>
    <w:p>
      <w:pPr>
        <w:spacing w:line="360" w:lineRule="auto"/>
        <w:ind w:firstLine="420" w:firstLineChars="0"/>
        <w:jc w:val="both"/>
        <w:rPr>
          <w:rFonts w:hint="default" w:ascii="Arial" w:hAnsi="Arial" w:eastAsia="SimSun" w:cs="Arial"/>
          <w:sz w:val="24"/>
          <w:szCs w:val="24"/>
          <w:lang w:val="pt-BR"/>
        </w:rPr>
      </w:pPr>
      <w:commentRangeStart w:id="14"/>
      <w:r>
        <w:rPr>
          <w:rFonts w:hint="default" w:ascii="Arial" w:hAnsi="Arial" w:eastAsia="SimSun" w:cs="Arial"/>
          <w:i/>
          <w:iCs/>
          <w:sz w:val="24"/>
          <w:szCs w:val="24"/>
          <w:lang w:val="pt-BR"/>
        </w:rPr>
        <w:t>Malware</w:t>
      </w:r>
      <w:r>
        <w:rPr>
          <w:rFonts w:hint="default" w:ascii="Arial" w:hAnsi="Arial" w:eastAsia="SimSun" w:cs="Arial"/>
          <w:sz w:val="24"/>
          <w:szCs w:val="24"/>
          <w:lang w:val="pt-BR"/>
        </w:rPr>
        <w:t xml:space="preserve"> é um </w:t>
      </w:r>
      <w:r>
        <w:rPr>
          <w:rFonts w:hint="default" w:ascii="Arial" w:hAnsi="Arial" w:eastAsia="SimSun" w:cs="Arial"/>
          <w:i/>
          <w:iCs/>
          <w:sz w:val="24"/>
          <w:szCs w:val="24"/>
          <w:lang w:val="pt-BR"/>
        </w:rPr>
        <w:t>software</w:t>
      </w:r>
      <w:r>
        <w:rPr>
          <w:rFonts w:hint="default" w:ascii="Arial" w:hAnsi="Arial" w:eastAsia="SimSun" w:cs="Arial"/>
          <w:sz w:val="24"/>
          <w:szCs w:val="24"/>
          <w:lang w:val="pt-BR"/>
        </w:rPr>
        <w:t xml:space="preserve"> malicioso podendo ser um aplicativo, </w:t>
      </w:r>
      <w:r>
        <w:rPr>
          <w:rFonts w:hint="default" w:ascii="Arial" w:hAnsi="Arial" w:eastAsia="SimSun" w:cs="Arial"/>
          <w:i/>
          <w:iCs/>
          <w:sz w:val="24"/>
          <w:szCs w:val="24"/>
          <w:lang w:val="pt-BR"/>
        </w:rPr>
        <w:t>script</w:t>
      </w:r>
      <w:r>
        <w:rPr>
          <w:rFonts w:hint="default" w:ascii="Arial" w:hAnsi="Arial" w:eastAsia="SimSun" w:cs="Arial"/>
          <w:sz w:val="24"/>
          <w:szCs w:val="24"/>
          <w:lang w:val="pt-BR"/>
        </w:rPr>
        <w:t xml:space="preserve"> ou código que possui o objetivo de danificar e/ou prejudicar o sistema ou até mesmo o </w:t>
      </w:r>
      <w:r>
        <w:rPr>
          <w:rFonts w:hint="default" w:ascii="Arial" w:hAnsi="Arial" w:eastAsia="SimSun" w:cs="Arial"/>
          <w:i/>
          <w:iCs/>
          <w:sz w:val="24"/>
          <w:szCs w:val="24"/>
          <w:lang w:val="pt-BR"/>
        </w:rPr>
        <w:t>hardware</w:t>
      </w:r>
      <w:r>
        <w:rPr>
          <w:rFonts w:hint="default" w:ascii="Arial" w:hAnsi="Arial" w:eastAsia="SimSun" w:cs="Arial"/>
          <w:sz w:val="24"/>
          <w:szCs w:val="24"/>
          <w:lang w:val="pt-BR"/>
        </w:rPr>
        <w:t xml:space="preserve"> em que o SO encontra-se instalado</w:t>
      </w:r>
      <w:commentRangeEnd w:id="14"/>
      <w:r>
        <w:commentReference w:id="14"/>
      </w:r>
      <w:r>
        <w:rPr>
          <w:rFonts w:hint="default" w:ascii="Arial" w:hAnsi="Arial" w:eastAsia="SimSun" w:cs="Arial"/>
          <w:sz w:val="24"/>
          <w:szCs w:val="24"/>
          <w:lang w:val="pt-BR"/>
        </w:rPr>
        <w:t xml:space="preserve">. </w:t>
      </w:r>
    </w:p>
    <w:p>
      <w:pPr>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lang w:val="pt-BR"/>
        </w:rPr>
        <w:t xml:space="preserve">Esse tipo de arquivo pode ser instalado ou executado como um programa, fazendo com que assim o sistema seja infectado. Esses </w:t>
      </w:r>
      <w:r>
        <w:rPr>
          <w:rFonts w:hint="default" w:ascii="Arial" w:hAnsi="Arial" w:eastAsia="SimSun" w:cs="Arial"/>
          <w:i/>
          <w:iCs/>
          <w:sz w:val="24"/>
          <w:szCs w:val="24"/>
          <w:lang w:val="pt-BR"/>
        </w:rPr>
        <w:t>softwares</w:t>
      </w:r>
      <w:r>
        <w:rPr>
          <w:rFonts w:hint="default" w:ascii="Arial" w:hAnsi="Arial" w:eastAsia="SimSun" w:cs="Arial"/>
          <w:sz w:val="24"/>
          <w:szCs w:val="24"/>
          <w:lang w:val="pt-BR"/>
        </w:rPr>
        <w:t xml:space="preserve"> maliciosos também podem se espalhar pela rede, ou até mesmo vir atrelados a um programa supostamente confiável.</w:t>
      </w:r>
    </w:p>
    <w:p>
      <w:pPr>
        <w:spacing w:line="360" w:lineRule="auto"/>
        <w:ind w:firstLine="420" w:firstLineChars="0"/>
        <w:jc w:val="both"/>
        <w:rPr>
          <w:rFonts w:hint="default" w:ascii="Arial" w:hAnsi="Arial" w:eastAsia="SimSun" w:cs="Arial"/>
          <w:sz w:val="24"/>
          <w:szCs w:val="24"/>
          <w:lang w:val="pt-BR"/>
        </w:rPr>
      </w:pPr>
    </w:p>
    <w:p>
      <w:pPr>
        <w:pStyle w:val="2"/>
        <w:bidi w:val="0"/>
        <w:rPr>
          <w:rFonts w:hint="default"/>
          <w:lang w:val="pt-BR"/>
        </w:rPr>
      </w:pPr>
      <w:bookmarkStart w:id="14" w:name="_Toc2433"/>
      <w:r>
        <w:rPr>
          <w:rFonts w:hint="default"/>
          <w:lang w:val="pt-BR"/>
        </w:rPr>
        <w:t>3 MATERIAIS E MÉTODOS</w:t>
      </w:r>
      <w:bookmarkEnd w:id="14"/>
    </w:p>
    <w:p>
      <w:pPr>
        <w:rPr>
          <w:rFonts w:hint="default"/>
          <w:lang w:val="pt-BR"/>
        </w:rPr>
      </w:pPr>
    </w:p>
    <w:p>
      <w:pPr>
        <w:pStyle w:val="3"/>
        <w:bidi w:val="0"/>
        <w:rPr>
          <w:rFonts w:hint="default"/>
          <w:lang w:val="pt-BR"/>
        </w:rPr>
      </w:pPr>
      <w:bookmarkStart w:id="15" w:name="_Toc20000"/>
      <w:r>
        <w:rPr>
          <w:rFonts w:hint="default"/>
          <w:lang w:val="pt-BR"/>
        </w:rPr>
        <w:t>3.1 APARELHOS FUNDAMENTAIS</w:t>
      </w:r>
      <w:bookmarkEnd w:id="15"/>
    </w:p>
    <w:p>
      <w:pPr>
        <w:numPr>
          <w:ilvl w:val="0"/>
          <w:numId w:val="0"/>
        </w:numPr>
        <w:rPr>
          <w:rFonts w:hint="default"/>
          <w:lang w:val="pt-BR"/>
        </w:rPr>
      </w:pPr>
    </w:p>
    <w:p>
      <w:pPr>
        <w:numPr>
          <w:ilvl w:val="0"/>
          <w:numId w:val="6"/>
        </w:numPr>
        <w:spacing w:line="360" w:lineRule="auto"/>
        <w:ind w:left="840" w:leftChars="0" w:hanging="420" w:firstLineChars="0"/>
        <w:rPr>
          <w:rFonts w:hint="default" w:ascii="Arial" w:hAnsi="Arial" w:cs="Arial"/>
          <w:lang w:val="pt-BR"/>
        </w:rPr>
      </w:pPr>
      <w:r>
        <w:rPr>
          <w:rFonts w:hint="default" w:ascii="Arial" w:hAnsi="Arial" w:cs="Arial"/>
          <w:lang w:val="pt-BR"/>
        </w:rPr>
        <w:t>Uma roteador com conexão a rede.</w:t>
      </w:r>
    </w:p>
    <w:p>
      <w:pPr>
        <w:numPr>
          <w:ilvl w:val="0"/>
          <w:numId w:val="6"/>
        </w:numPr>
        <w:spacing w:line="360" w:lineRule="auto"/>
        <w:ind w:left="840" w:leftChars="0" w:hanging="420" w:firstLineChars="0"/>
        <w:rPr>
          <w:rFonts w:hint="default" w:ascii="Arial" w:hAnsi="Arial" w:cs="Arial"/>
          <w:lang w:val="pt-BR"/>
        </w:rPr>
      </w:pPr>
      <w:r>
        <w:rPr>
          <w:rFonts w:hint="default" w:ascii="Arial" w:hAnsi="Arial" w:cs="Arial"/>
          <w:lang w:val="pt-BR"/>
        </w:rPr>
        <w:t>Um aparelho celular Android.</w:t>
      </w:r>
    </w:p>
    <w:p>
      <w:pPr>
        <w:numPr>
          <w:ilvl w:val="0"/>
          <w:numId w:val="0"/>
        </w:numPr>
        <w:ind w:left="420" w:leftChars="0"/>
        <w:rPr>
          <w:rFonts w:hint="default" w:ascii="Arial" w:hAnsi="Arial" w:cs="Arial"/>
          <w:lang w:val="pt-BR"/>
        </w:rPr>
      </w:pPr>
    </w:p>
    <w:p>
      <w:pPr>
        <w:pStyle w:val="3"/>
        <w:bidi w:val="0"/>
        <w:rPr>
          <w:rFonts w:hint="default"/>
          <w:lang w:val="pt-BR"/>
        </w:rPr>
      </w:pPr>
      <w:bookmarkStart w:id="16" w:name="_Toc9118"/>
      <w:r>
        <w:rPr>
          <w:rFonts w:hint="default"/>
          <w:lang w:val="pt-BR"/>
        </w:rPr>
        <w:t>3.2 SOFTWARES FUNDAMENTAIS</w:t>
      </w:r>
      <w:bookmarkEnd w:id="16"/>
    </w:p>
    <w:p>
      <w:pPr>
        <w:numPr>
          <w:ilvl w:val="0"/>
          <w:numId w:val="0"/>
        </w:numPr>
        <w:rPr>
          <w:rFonts w:hint="default" w:ascii="Arial" w:hAnsi="Arial" w:cs="Arial"/>
          <w:lang w:val="pt-BR"/>
        </w:rPr>
      </w:pPr>
    </w:p>
    <w:p>
      <w:pPr>
        <w:numPr>
          <w:ilvl w:val="0"/>
          <w:numId w:val="7"/>
        </w:numPr>
        <w:spacing w:line="360" w:lineRule="auto"/>
        <w:ind w:left="840" w:leftChars="0" w:hanging="420" w:firstLineChars="0"/>
        <w:jc w:val="both"/>
        <w:rPr>
          <w:rFonts w:hint="default" w:ascii="Arial" w:hAnsi="Arial" w:cs="Arial"/>
          <w:lang w:val="pt-BR"/>
        </w:rPr>
      </w:pPr>
      <w:r>
        <w:rPr>
          <w:rFonts w:hint="default" w:ascii="Arial" w:hAnsi="Arial" w:cs="Arial"/>
          <w:lang w:val="pt-BR"/>
        </w:rPr>
        <w:t>Metasploit</w:t>
      </w:r>
    </w:p>
    <w:p>
      <w:pPr>
        <w:numPr>
          <w:ilvl w:val="0"/>
          <w:numId w:val="6"/>
        </w:numPr>
        <w:spacing w:line="360" w:lineRule="auto"/>
        <w:ind w:left="840" w:leftChars="0" w:hanging="420" w:firstLineChars="0"/>
        <w:rPr>
          <w:rFonts w:hint="default" w:ascii="Arial" w:hAnsi="Arial" w:cs="Arial"/>
          <w:lang w:val="pt-BR"/>
        </w:rPr>
      </w:pPr>
      <w:r>
        <w:rPr>
          <w:rFonts w:hint="default" w:ascii="Arial" w:hAnsi="Arial" w:cs="Arial"/>
          <w:lang w:val="pt-BR"/>
        </w:rPr>
        <w:t>Máquina virtual com o sistema operacional Kali Linux 64bits.</w:t>
      </w:r>
    </w:p>
    <w:p>
      <w:pPr>
        <w:spacing w:line="360" w:lineRule="auto"/>
        <w:ind w:firstLine="420" w:firstLineChars="0"/>
        <w:jc w:val="both"/>
        <w:rPr>
          <w:rFonts w:hint="default" w:ascii="Arial" w:hAnsi="Arial" w:eastAsia="SimSun" w:cs="Arial"/>
          <w:sz w:val="24"/>
          <w:szCs w:val="24"/>
          <w:lang w:val="pt-BR"/>
        </w:rPr>
      </w:pPr>
    </w:p>
    <w:p>
      <w:pPr>
        <w:spacing w:line="360" w:lineRule="auto"/>
        <w:ind w:firstLine="420" w:firstLineChars="0"/>
        <w:jc w:val="both"/>
        <w:rPr>
          <w:rFonts w:hint="default" w:ascii="Arial" w:hAnsi="Arial" w:eastAsia="SimSun" w:cs="Arial"/>
          <w:sz w:val="24"/>
          <w:szCs w:val="24"/>
          <w:lang w:val="pt-BR"/>
        </w:rPr>
      </w:pPr>
    </w:p>
    <w:p>
      <w:pPr>
        <w:pStyle w:val="2"/>
        <w:bidi w:val="0"/>
        <w:rPr>
          <w:rFonts w:hint="default"/>
          <w:lang w:val="pt-BR"/>
        </w:rPr>
      </w:pPr>
      <w:bookmarkStart w:id="17" w:name="_Toc26561"/>
      <w:r>
        <w:rPr>
          <w:rFonts w:hint="default"/>
          <w:lang w:val="pt-BR"/>
        </w:rPr>
        <w:t>4 METASPLOIT</w:t>
      </w:r>
      <w:bookmarkEnd w:id="17"/>
      <w:r>
        <w:commentReference w:id="15"/>
      </w:r>
    </w:p>
    <w:p>
      <w:pPr>
        <w:bidi w:val="0"/>
        <w:spacing w:line="360" w:lineRule="auto"/>
        <w:jc w:val="both"/>
        <w:rPr>
          <w:rFonts w:hint="default" w:ascii="Arial" w:hAnsi="Arial" w:eastAsia="SimSun" w:cs="Arial"/>
          <w:b/>
          <w:bCs/>
          <w:sz w:val="24"/>
          <w:szCs w:val="24"/>
          <w:lang w:val="pt-BR"/>
        </w:rPr>
      </w:pPr>
    </w:p>
    <w:p>
      <w:pPr>
        <w:bidi w:val="0"/>
        <w:spacing w:line="360" w:lineRule="auto"/>
        <w:ind w:firstLine="420" w:firstLineChars="0"/>
        <w:jc w:val="both"/>
        <w:rPr>
          <w:rFonts w:hint="default" w:ascii="Arial" w:hAnsi="Arial" w:eastAsia="SimSun" w:cs="Arial"/>
          <w:sz w:val="24"/>
          <w:szCs w:val="24"/>
        </w:rPr>
      </w:pPr>
      <w:commentRangeStart w:id="16"/>
      <w:r>
        <w:rPr>
          <w:rFonts w:hint="default" w:ascii="Arial" w:hAnsi="Arial" w:eastAsia="SimSun" w:cs="Arial"/>
          <w:sz w:val="24"/>
          <w:szCs w:val="24"/>
        </w:rPr>
        <w:t>HD Moore</w:t>
      </w:r>
      <w:commentRangeEnd w:id="16"/>
      <w:r>
        <w:commentReference w:id="16"/>
      </w:r>
      <w:r>
        <w:rPr>
          <w:rFonts w:hint="default" w:ascii="Arial" w:hAnsi="Arial" w:eastAsia="SimSun" w:cs="Arial"/>
          <w:sz w:val="24"/>
          <w:szCs w:val="24"/>
        </w:rPr>
        <w:t xml:space="preserve"> deu início a codificação da ferramenta em 2003, inicialmente desenvolvida na linguagem de programação Perl. O objetivo inicial do Metasploit era ser um jogo com a finalidade de simular um ambiente virtual totalmente vulnerável e explorável que se assemelhasse a um cenário real. Depois do lançamento, o jogo sofreu várias mudanças e foi se tornando gradualmente um </w:t>
      </w:r>
      <w:r>
        <w:rPr>
          <w:rFonts w:hint="default" w:ascii="Arial" w:hAnsi="Arial" w:eastAsia="SimSun" w:cs="Arial"/>
          <w:i/>
          <w:iCs/>
          <w:sz w:val="24"/>
          <w:szCs w:val="24"/>
        </w:rPr>
        <w:t>framework</w:t>
      </w:r>
      <w:r>
        <w:rPr>
          <w:rFonts w:hint="default" w:ascii="Arial" w:hAnsi="Arial" w:eastAsia="SimSun" w:cs="Arial"/>
          <w:sz w:val="24"/>
          <w:szCs w:val="24"/>
        </w:rPr>
        <w:t xml:space="preserve">, logo após estas mudanças a ferramenta foi totalmente reescrita na linguagem de programação Ruby. Depois de se tornar oficialmente um </w:t>
      </w:r>
      <w:r>
        <w:rPr>
          <w:rFonts w:hint="default" w:ascii="Arial" w:hAnsi="Arial" w:eastAsia="SimSun" w:cs="Arial"/>
          <w:i/>
          <w:iCs/>
          <w:sz w:val="24"/>
          <w:szCs w:val="24"/>
        </w:rPr>
        <w:t>framework</w:t>
      </w:r>
      <w:r>
        <w:rPr>
          <w:rFonts w:hint="default" w:ascii="Arial" w:hAnsi="Arial" w:eastAsia="SimSun" w:cs="Arial"/>
          <w:sz w:val="24"/>
          <w:szCs w:val="24"/>
        </w:rPr>
        <w:t xml:space="preserve"> de código livre, o seu principal objetivo se tornou desenvolver e configurar </w:t>
      </w:r>
      <w:r>
        <w:rPr>
          <w:rFonts w:hint="default" w:ascii="Arial" w:hAnsi="Arial" w:eastAsia="SimSun" w:cs="Arial"/>
          <w:i/>
          <w:iCs/>
          <w:sz w:val="24"/>
          <w:szCs w:val="24"/>
          <w:lang w:val="pt-BR"/>
        </w:rPr>
        <w:t>exploits</w:t>
      </w:r>
      <w:r>
        <w:rPr>
          <w:rFonts w:hint="default" w:ascii="Arial" w:hAnsi="Arial" w:eastAsia="SimSun" w:cs="Arial"/>
          <w:sz w:val="24"/>
          <w:szCs w:val="24"/>
        </w:rPr>
        <w:t xml:space="preserve"> e módulos auxiliares com o intuito de explorar falhas e vulnerabilidades.</w:t>
      </w:r>
    </w:p>
    <w:p>
      <w:pPr>
        <w:bidi w:val="0"/>
        <w:spacing w:line="360" w:lineRule="auto"/>
        <w:ind w:firstLine="420" w:firstLineChars="0"/>
        <w:jc w:val="both"/>
        <w:rPr>
          <w:rFonts w:hint="default" w:ascii="Arial" w:hAnsi="Arial" w:eastAsia="SimSun" w:cs="Arial"/>
          <w:sz w:val="24"/>
          <w:szCs w:val="24"/>
        </w:rPr>
      </w:pPr>
    </w:p>
    <w:p>
      <w:pPr>
        <w:pStyle w:val="3"/>
        <w:bidi w:val="0"/>
        <w:rPr>
          <w:rFonts w:hint="default"/>
          <w:lang w:val="pt-BR"/>
        </w:rPr>
      </w:pPr>
      <w:bookmarkStart w:id="18" w:name="_Toc371"/>
      <w:r>
        <w:rPr>
          <w:rFonts w:hint="default"/>
          <w:lang w:val="pt-BR"/>
        </w:rPr>
        <w:t>4.1 EXPLOIT</w:t>
      </w:r>
      <w:bookmarkEnd w:id="18"/>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i w:val="0"/>
          <w:iCs w:val="0"/>
          <w:sz w:val="24"/>
          <w:szCs w:val="24"/>
          <w:lang w:val="pt-BR"/>
        </w:rPr>
      </w:pPr>
      <w:r>
        <w:rPr>
          <w:rFonts w:hint="default" w:ascii="Arial" w:hAnsi="Arial" w:eastAsia="SimSun" w:cs="Arial"/>
          <w:i/>
          <w:iCs/>
          <w:sz w:val="24"/>
          <w:szCs w:val="24"/>
        </w:rPr>
        <w:t>Exploits</w:t>
      </w:r>
      <w:r>
        <w:rPr>
          <w:rFonts w:hint="default" w:ascii="Arial" w:hAnsi="Arial" w:eastAsia="SimSun" w:cs="Arial"/>
          <w:sz w:val="24"/>
          <w:szCs w:val="24"/>
        </w:rPr>
        <w:t xml:space="preserve"> são arquivos que possuem um código malicioso dentro deles</w:t>
      </w:r>
      <w:r>
        <w:commentReference w:id="17"/>
      </w:r>
      <w:r>
        <w:rPr>
          <w:rFonts w:hint="default" w:ascii="Arial" w:hAnsi="Arial" w:eastAsia="SimSun" w:cs="Arial"/>
          <w:sz w:val="24"/>
          <w:szCs w:val="24"/>
        </w:rPr>
        <w:t xml:space="preserve">. Existem vários tipos, mas cada um possui uma maneira diferente de atuar. </w:t>
      </w:r>
      <w:r>
        <w:rPr>
          <w:rFonts w:hint="default" w:ascii="Arial" w:hAnsi="Arial" w:eastAsia="SimSun" w:cs="Arial"/>
          <w:sz w:val="24"/>
          <w:szCs w:val="24"/>
          <w:lang w:val="pt-BR"/>
        </w:rPr>
        <w:t>E</w:t>
      </w:r>
      <w:r>
        <w:rPr>
          <w:rFonts w:hint="default" w:ascii="Arial" w:hAnsi="Arial" w:eastAsia="SimSun" w:cs="Arial"/>
          <w:sz w:val="24"/>
          <w:szCs w:val="24"/>
        </w:rPr>
        <w:t xml:space="preserve">ntre os </w:t>
      </w:r>
      <w:r>
        <w:rPr>
          <w:rFonts w:hint="default" w:ascii="Arial" w:hAnsi="Arial" w:eastAsia="SimSun" w:cs="Arial"/>
          <w:i/>
          <w:iCs/>
          <w:sz w:val="24"/>
          <w:szCs w:val="24"/>
        </w:rPr>
        <w:t>exploits</w:t>
      </w:r>
      <w:r>
        <w:rPr>
          <w:rFonts w:hint="default" w:ascii="Arial" w:hAnsi="Arial" w:eastAsia="SimSun" w:cs="Arial"/>
          <w:i/>
          <w:iCs/>
          <w:sz w:val="24"/>
          <w:szCs w:val="24"/>
          <w:lang w:val="pt-BR"/>
        </w:rPr>
        <w:t xml:space="preserve"> </w:t>
      </w:r>
      <w:r>
        <w:rPr>
          <w:rFonts w:hint="default" w:ascii="Arial" w:hAnsi="Arial" w:eastAsia="SimSun" w:cs="Arial"/>
          <w:i w:val="0"/>
          <w:iCs w:val="0"/>
          <w:sz w:val="24"/>
          <w:szCs w:val="24"/>
          <w:lang w:val="pt-BR"/>
        </w:rPr>
        <w:t xml:space="preserve">existentes podemos detacar o </w:t>
      </w:r>
      <w:r>
        <w:rPr>
          <w:rFonts w:hint="default" w:ascii="Arial" w:hAnsi="Arial" w:eastAsia="SimSun" w:cs="Arial"/>
          <w:i/>
          <w:iCs/>
          <w:sz w:val="24"/>
          <w:szCs w:val="24"/>
          <w:lang w:val="pt-BR"/>
        </w:rPr>
        <w:t xml:space="preserve">exploit </w:t>
      </w:r>
      <w:r>
        <w:rPr>
          <w:rFonts w:hint="default" w:ascii="Arial" w:hAnsi="Arial" w:eastAsia="SimSun" w:cs="Arial"/>
          <w:i w:val="0"/>
          <w:iCs w:val="0"/>
          <w:sz w:val="24"/>
          <w:szCs w:val="24"/>
          <w:lang w:val="pt-BR"/>
        </w:rPr>
        <w:t xml:space="preserve">local, o qual foi escolhido para o desenvolvimento do </w:t>
      </w:r>
      <w:r>
        <w:rPr>
          <w:rFonts w:hint="default" w:ascii="Arial" w:hAnsi="Arial" w:eastAsia="SimSun" w:cs="Arial"/>
          <w:i/>
          <w:iCs/>
          <w:sz w:val="24"/>
          <w:szCs w:val="24"/>
          <w:lang w:val="pt-BR"/>
        </w:rPr>
        <w:t>payload</w:t>
      </w:r>
      <w:r>
        <w:rPr>
          <w:rFonts w:hint="default" w:ascii="Arial" w:hAnsi="Arial" w:eastAsia="SimSun" w:cs="Arial"/>
          <w:i w:val="0"/>
          <w:iCs w:val="0"/>
          <w:sz w:val="24"/>
          <w:szCs w:val="24"/>
          <w:lang w:val="pt-BR"/>
        </w:rPr>
        <w:t>.</w:t>
      </w:r>
    </w:p>
    <w:p>
      <w:pPr>
        <w:bidi w:val="0"/>
        <w:spacing w:line="360" w:lineRule="auto"/>
        <w:ind w:firstLine="420" w:firstLineChars="0"/>
        <w:jc w:val="both"/>
        <w:rPr>
          <w:rFonts w:hint="default" w:ascii="Arial" w:hAnsi="Arial" w:eastAsia="SimSun" w:cs="Arial"/>
          <w:sz w:val="24"/>
          <w:szCs w:val="24"/>
        </w:rPr>
      </w:pPr>
    </w:p>
    <w:p>
      <w:pPr>
        <w:pStyle w:val="4"/>
        <w:bidi w:val="0"/>
        <w:rPr>
          <w:rFonts w:hint="default"/>
          <w:lang w:val="pt-BR"/>
        </w:rPr>
      </w:pPr>
      <w:bookmarkStart w:id="19" w:name="_Toc9789"/>
      <w:r>
        <w:rPr>
          <w:rFonts w:hint="default"/>
          <w:lang w:val="pt-BR"/>
        </w:rPr>
        <w:t>4.1.1 EXPLOIT LOCAL</w:t>
      </w:r>
      <w:bookmarkEnd w:id="19"/>
    </w:p>
    <w:p>
      <w:pPr>
        <w:bidi w:val="0"/>
        <w:spacing w:line="360" w:lineRule="auto"/>
        <w:jc w:val="both"/>
        <w:rPr>
          <w:rFonts w:hint="default" w:ascii="Arial" w:hAnsi="Arial" w:eastAsia="SimSun" w:cs="Arial"/>
          <w:b/>
          <w:bCs/>
          <w:sz w:val="24"/>
          <w:szCs w:val="24"/>
          <w:lang w:val="pt-BR"/>
        </w:rPr>
      </w:pPr>
    </w:p>
    <w:p>
      <w:pPr>
        <w:bidi w:val="0"/>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rPr>
        <w:t>Exploram vulnerabilidades</w:t>
      </w:r>
      <w:r>
        <w:rPr>
          <w:rFonts w:hint="default" w:ascii="Arial" w:hAnsi="Arial" w:eastAsia="SimSun" w:cs="Arial"/>
          <w:sz w:val="24"/>
          <w:szCs w:val="24"/>
          <w:lang w:val="pt-BR"/>
        </w:rPr>
        <w:t xml:space="preserve"> e permissões</w:t>
      </w:r>
      <w:r>
        <w:rPr>
          <w:rFonts w:hint="default" w:ascii="Arial" w:hAnsi="Arial" w:eastAsia="SimSun" w:cs="Arial"/>
          <w:sz w:val="24"/>
          <w:szCs w:val="24"/>
        </w:rPr>
        <w:t xml:space="preserve"> de sistemas com o intuito de conseguir acesso ao usuário root (administrador) do </w:t>
      </w:r>
      <w:r>
        <w:rPr>
          <w:rFonts w:hint="default" w:ascii="Arial" w:hAnsi="Arial" w:eastAsia="SimSun" w:cs="Arial"/>
          <w:i/>
          <w:iCs/>
          <w:sz w:val="24"/>
          <w:szCs w:val="24"/>
        </w:rPr>
        <w:t>software</w:t>
      </w:r>
      <w:r>
        <w:rPr>
          <w:rFonts w:hint="default" w:ascii="Arial" w:hAnsi="Arial" w:eastAsia="SimSun" w:cs="Arial"/>
          <w:sz w:val="24"/>
          <w:szCs w:val="24"/>
        </w:rPr>
        <w:t xml:space="preserve"> atacado. Esta técnica consiste em obter acesso ao shell do sistema, e executar um</w:t>
      </w:r>
      <w:r>
        <w:rPr>
          <w:rFonts w:hint="default" w:ascii="Arial" w:hAnsi="Arial" w:eastAsia="SimSun" w:cs="Arial"/>
          <w:i/>
          <w:iCs/>
          <w:sz w:val="24"/>
          <w:szCs w:val="24"/>
        </w:rPr>
        <w:t xml:space="preserve"> script</w:t>
      </w:r>
      <w:r>
        <w:rPr>
          <w:rFonts w:hint="default" w:ascii="Arial" w:hAnsi="Arial" w:eastAsia="SimSun" w:cs="Arial"/>
          <w:sz w:val="24"/>
          <w:szCs w:val="24"/>
        </w:rPr>
        <w:t>.</w:t>
      </w:r>
      <w:r>
        <w:rPr>
          <w:rFonts w:hint="default" w:ascii="Arial" w:hAnsi="Arial" w:eastAsia="SimSun" w:cs="Arial"/>
          <w:sz w:val="24"/>
          <w:szCs w:val="24"/>
          <w:lang w:val="pt-BR"/>
        </w:rPr>
        <w:t xml:space="preserve"> A execução deste exploit somente se torna possível se os dispositivos estiverem conectados na mesma rede.</w:t>
      </w:r>
    </w:p>
    <w:p>
      <w:pPr>
        <w:bidi w:val="0"/>
        <w:spacing w:line="360" w:lineRule="auto"/>
        <w:ind w:firstLine="420" w:firstLineChars="0"/>
        <w:jc w:val="both"/>
        <w:rPr>
          <w:rFonts w:hint="default" w:ascii="Arial" w:hAnsi="Arial" w:eastAsia="SimSun" w:cs="Arial"/>
          <w:sz w:val="24"/>
          <w:szCs w:val="24"/>
        </w:rPr>
      </w:pPr>
    </w:p>
    <w:p>
      <w:pPr>
        <w:pStyle w:val="3"/>
        <w:bidi w:val="0"/>
        <w:rPr>
          <w:rFonts w:hint="default"/>
          <w:lang w:val="pt-BR"/>
        </w:rPr>
      </w:pPr>
      <w:bookmarkStart w:id="20" w:name="_Toc13748"/>
      <w:r>
        <w:rPr>
          <w:rFonts w:hint="default"/>
          <w:lang w:val="pt-BR"/>
        </w:rPr>
        <w:t>4.2 PAYLOAD</w:t>
      </w:r>
      <w:bookmarkEnd w:id="20"/>
    </w:p>
    <w:p>
      <w:pPr>
        <w:numPr>
          <w:ilvl w:val="0"/>
          <w:numId w:val="0"/>
        </w:numPr>
        <w:tabs>
          <w:tab w:val="left" w:pos="425"/>
        </w:tabs>
        <w:bidi w:val="0"/>
        <w:spacing w:line="360" w:lineRule="auto"/>
        <w:jc w:val="both"/>
        <w:rPr>
          <w:rFonts w:hint="default" w:ascii="Arial" w:hAnsi="Arial" w:eastAsia="SimSun" w:cs="Arial"/>
          <w:b/>
          <w:bCs/>
          <w:sz w:val="24"/>
          <w:szCs w:val="24"/>
          <w:lang w:val="pt-BR"/>
        </w:rPr>
      </w:pPr>
      <w:r>
        <w:rPr>
          <w:rFonts w:hint="default" w:ascii="Arial" w:hAnsi="Arial" w:eastAsia="SimSun" w:cs="Arial"/>
          <w:b/>
          <w:bCs/>
          <w:sz w:val="24"/>
          <w:szCs w:val="24"/>
          <w:lang w:val="pt-BR"/>
        </w:rPr>
        <w:tab/>
      </w:r>
    </w:p>
    <w:p>
      <w:pPr>
        <w:numPr>
          <w:ilvl w:val="0"/>
          <w:numId w:val="0"/>
        </w:numPr>
        <w:tabs>
          <w:tab w:val="left" w:pos="425"/>
        </w:tabs>
        <w:bidi w:val="0"/>
        <w:spacing w:line="360" w:lineRule="auto"/>
        <w:jc w:val="both"/>
        <w:rPr>
          <w:rFonts w:hint="default" w:ascii="Arial" w:hAnsi="Arial" w:eastAsia="SimSun" w:cs="Arial"/>
          <w:sz w:val="24"/>
          <w:szCs w:val="24"/>
          <w:lang w:val="pt-BR"/>
        </w:rPr>
      </w:pPr>
      <w:r>
        <w:rPr>
          <w:rFonts w:hint="default" w:ascii="Arial" w:hAnsi="Arial" w:eastAsia="SimSun" w:cs="Arial"/>
          <w:b/>
          <w:bCs/>
          <w:sz w:val="24"/>
          <w:szCs w:val="24"/>
          <w:lang w:val="pt-BR"/>
        </w:rPr>
        <w:tab/>
      </w:r>
      <w:r>
        <w:rPr>
          <w:rFonts w:hint="default" w:ascii="Arial" w:hAnsi="Arial" w:eastAsia="SimSun" w:cs="Arial"/>
          <w:sz w:val="24"/>
          <w:szCs w:val="24"/>
        </w:rPr>
        <w:t xml:space="preserve">O </w:t>
      </w:r>
      <w:r>
        <w:rPr>
          <w:rFonts w:hint="default" w:ascii="Arial" w:hAnsi="Arial" w:eastAsia="SimSun" w:cs="Arial"/>
          <w:i/>
          <w:iCs/>
          <w:sz w:val="24"/>
          <w:szCs w:val="24"/>
        </w:rPr>
        <w:t>payload</w:t>
      </w:r>
      <w:r>
        <w:rPr>
          <w:rFonts w:hint="default" w:ascii="Arial" w:hAnsi="Arial" w:eastAsia="SimSun" w:cs="Arial"/>
          <w:sz w:val="24"/>
          <w:szCs w:val="24"/>
        </w:rPr>
        <w:t xml:space="preserve"> é um código malicioso que é infiltrado por um </w:t>
      </w:r>
      <w:r>
        <w:rPr>
          <w:rFonts w:hint="default" w:ascii="Arial" w:hAnsi="Arial" w:eastAsia="SimSun" w:cs="Arial"/>
          <w:i/>
          <w:iCs/>
          <w:sz w:val="24"/>
          <w:szCs w:val="24"/>
        </w:rPr>
        <w:t>exploit</w:t>
      </w:r>
      <w:r>
        <w:rPr>
          <w:rFonts w:hint="default" w:ascii="Arial" w:hAnsi="Arial" w:eastAsia="SimSun" w:cs="Arial"/>
          <w:sz w:val="24"/>
          <w:szCs w:val="24"/>
        </w:rPr>
        <w:t xml:space="preserve"> em uma falha</w:t>
      </w:r>
      <w:r>
        <w:rPr>
          <w:rFonts w:hint="default" w:ascii="Arial" w:hAnsi="Arial" w:eastAsia="SimSun" w:cs="Arial"/>
          <w:sz w:val="24"/>
          <w:szCs w:val="24"/>
          <w:lang w:val="pt-BR"/>
        </w:rPr>
        <w:t xml:space="preserve"> ou brecha</w:t>
      </w:r>
      <w:r>
        <w:rPr>
          <w:rFonts w:hint="default" w:ascii="Arial" w:hAnsi="Arial" w:eastAsia="SimSun" w:cs="Arial"/>
          <w:sz w:val="24"/>
          <w:szCs w:val="24"/>
        </w:rPr>
        <w:t xml:space="preserve"> do sistema atacado</w:t>
      </w:r>
      <w:r>
        <w:commentReference w:id="18"/>
      </w:r>
      <w:r>
        <w:rPr>
          <w:rFonts w:hint="default" w:ascii="Arial" w:hAnsi="Arial" w:eastAsia="SimSun" w:cs="Arial"/>
          <w:sz w:val="24"/>
          <w:szCs w:val="24"/>
        </w:rPr>
        <w:t xml:space="preserve">. Nele contém as instruções que vão ser executadas após ele ser inserido no sistema, geralmente essas instruções são desenvolvidas utilizando a linguagem de programação </w:t>
      </w:r>
      <w:r>
        <w:rPr>
          <w:rFonts w:hint="default" w:ascii="Arial" w:hAnsi="Arial" w:eastAsia="SimSun" w:cs="Arial"/>
          <w:i/>
          <w:iCs/>
          <w:sz w:val="24"/>
          <w:szCs w:val="24"/>
        </w:rPr>
        <w:t>Assembly</w:t>
      </w:r>
      <w:r>
        <w:rPr>
          <w:rFonts w:hint="default" w:ascii="Arial" w:hAnsi="Arial" w:eastAsia="SimSun" w:cs="Arial"/>
          <w:sz w:val="24"/>
          <w:szCs w:val="24"/>
        </w:rPr>
        <w:t>.</w:t>
      </w:r>
    </w:p>
    <w:p>
      <w:pPr>
        <w:spacing w:line="360" w:lineRule="auto"/>
        <w:ind w:firstLine="420" w:firstLineChars="0"/>
        <w:jc w:val="both"/>
        <w:rPr>
          <w:rFonts w:hint="default" w:ascii="Arial" w:hAnsi="Arial" w:eastAsia="SimSun" w:cs="Arial"/>
          <w:sz w:val="24"/>
          <w:szCs w:val="24"/>
          <w:lang w:val="pt-BR"/>
        </w:rPr>
      </w:pPr>
    </w:p>
    <w:p>
      <w:pPr>
        <w:pStyle w:val="2"/>
        <w:bidi w:val="0"/>
        <w:jc w:val="both"/>
        <w:rPr>
          <w:rFonts w:hint="default"/>
          <w:lang w:val="pt-BR"/>
        </w:rPr>
      </w:pPr>
      <w:bookmarkStart w:id="21" w:name="_Toc21374"/>
      <w:r>
        <w:rPr>
          <w:rFonts w:hint="default"/>
          <w:lang w:val="pt-BR"/>
        </w:rPr>
        <w:t>5 ARQUITETURA ANDROID</w:t>
      </w:r>
      <w:bookmarkEnd w:id="21"/>
      <w:r>
        <w:commentReference w:id="19"/>
      </w:r>
    </w:p>
    <w:p>
      <w:pPr>
        <w:ind w:firstLine="420" w:firstLineChars="0"/>
        <w:rPr>
          <w:rFonts w:hint="default"/>
          <w:lang w:val="pt-BR"/>
        </w:rPr>
      </w:pPr>
    </w:p>
    <w:p>
      <w:pPr>
        <w:bidi w:val="0"/>
        <w:spacing w:line="360" w:lineRule="auto"/>
        <w:ind w:firstLine="420" w:firstLineChars="0"/>
        <w:jc w:val="both"/>
        <w:rPr>
          <w:rFonts w:hint="default" w:ascii="Arial" w:hAnsi="Arial" w:cs="Arial"/>
        </w:rPr>
      </w:pPr>
      <w:r>
        <w:rPr>
          <w:rFonts w:hint="default" w:ascii="Arial" w:hAnsi="Arial" w:cs="Arial"/>
        </w:rPr>
        <w:t xml:space="preserve">O Android é um sistema operacional da Google, que foi desenvolvido baseado em Linux. O SO é destinado apenas para dispositivos móveis. O Android é composto por 6 camadas de </w:t>
      </w:r>
      <w:r>
        <w:rPr>
          <w:rFonts w:hint="default" w:ascii="Arial" w:hAnsi="Arial" w:cs="Arial"/>
          <w:i/>
          <w:iCs/>
        </w:rPr>
        <w:t>software</w:t>
      </w:r>
      <w:r>
        <w:rPr>
          <w:rFonts w:hint="default" w:ascii="Arial" w:hAnsi="Arial" w:cs="Arial"/>
        </w:rPr>
        <w:t>, são elas:</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O </w:t>
      </w:r>
      <w:r>
        <w:rPr>
          <w:rFonts w:hint="default" w:ascii="Arial" w:hAnsi="Arial" w:eastAsia="SimSun" w:cs="Arial"/>
          <w:i/>
          <w:iCs/>
          <w:sz w:val="24"/>
          <w:szCs w:val="24"/>
        </w:rPr>
        <w:t>kernel</w:t>
      </w:r>
      <w:r>
        <w:rPr>
          <w:rFonts w:hint="default" w:ascii="Arial" w:hAnsi="Arial" w:eastAsia="SimSun" w:cs="Arial"/>
          <w:sz w:val="24"/>
          <w:szCs w:val="24"/>
        </w:rPr>
        <w:t xml:space="preserve"> do Android é o núcleo do sistema, em seu desenvolvimento ele foi baseado no Linux 2.6. O </w:t>
      </w:r>
      <w:r>
        <w:rPr>
          <w:rFonts w:hint="default" w:ascii="Arial" w:hAnsi="Arial" w:eastAsia="SimSun" w:cs="Arial"/>
          <w:i/>
          <w:iCs/>
          <w:sz w:val="24"/>
          <w:szCs w:val="24"/>
        </w:rPr>
        <w:t>kernel</w:t>
      </w:r>
      <w:r>
        <w:rPr>
          <w:rFonts w:hint="default" w:ascii="Arial" w:hAnsi="Arial" w:eastAsia="SimSun" w:cs="Arial"/>
          <w:sz w:val="24"/>
          <w:szCs w:val="24"/>
        </w:rPr>
        <w:t xml:space="preserve"> é responsável por fazer o intermédio entre o hardware e o software do dispositivo móvel, fazendo com que assim seja possível realizar ações como gerenciamento de memória RAM/ROM, processador, controle de processos executados no sistema e gerenciamento de </w:t>
      </w:r>
      <w:r>
        <w:rPr>
          <w:rFonts w:hint="default" w:ascii="Arial" w:hAnsi="Arial" w:eastAsia="SimSun" w:cs="Arial"/>
          <w:i/>
          <w:iCs/>
          <w:sz w:val="24"/>
          <w:szCs w:val="24"/>
        </w:rPr>
        <w:t>drivers</w:t>
      </w:r>
      <w:r>
        <w:rPr>
          <w:rFonts w:hint="default" w:ascii="Arial" w:hAnsi="Arial" w:eastAsia="SimSun" w:cs="Arial"/>
          <w:sz w:val="24"/>
          <w:szCs w:val="24"/>
        </w:rPr>
        <w:t>.</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No momento em que uma </w:t>
      </w:r>
      <w:r>
        <w:rPr>
          <w:rFonts w:hint="default" w:ascii="Arial" w:hAnsi="Arial" w:eastAsia="SimSun" w:cs="Arial"/>
          <w:i/>
          <w:iCs/>
          <w:sz w:val="24"/>
          <w:szCs w:val="24"/>
        </w:rPr>
        <w:t>framework</w:t>
      </w:r>
      <w:r>
        <w:rPr>
          <w:rFonts w:hint="default" w:ascii="Arial" w:hAnsi="Arial" w:eastAsia="SimSun" w:cs="Arial"/>
          <w:sz w:val="24"/>
          <w:szCs w:val="24"/>
        </w:rPr>
        <w:t xml:space="preserve"> API aciona o </w:t>
      </w:r>
      <w:r>
        <w:rPr>
          <w:rFonts w:hint="default" w:ascii="Arial" w:hAnsi="Arial" w:eastAsia="SimSun" w:cs="Arial"/>
          <w:i/>
          <w:iCs/>
          <w:sz w:val="24"/>
          <w:szCs w:val="24"/>
        </w:rPr>
        <w:t>hardware</w:t>
      </w:r>
      <w:r>
        <w:rPr>
          <w:rFonts w:hint="default" w:ascii="Arial" w:hAnsi="Arial" w:eastAsia="SimSun" w:cs="Arial"/>
          <w:sz w:val="24"/>
          <w:szCs w:val="24"/>
        </w:rPr>
        <w:t xml:space="preserve"> do dispositivo, a HAL é responsável por carregar módulos que sejam compatíveis e que possibilitem a configuração do hardware.</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O Android </w:t>
      </w:r>
      <w:r>
        <w:rPr>
          <w:rFonts w:hint="default" w:ascii="Arial" w:hAnsi="Arial" w:eastAsia="SimSun" w:cs="Arial"/>
          <w:i/>
          <w:iCs/>
          <w:sz w:val="24"/>
          <w:szCs w:val="24"/>
        </w:rPr>
        <w:t>Runtime</w:t>
      </w:r>
      <w:r>
        <w:rPr>
          <w:rFonts w:hint="default" w:ascii="Arial" w:hAnsi="Arial" w:eastAsia="SimSun" w:cs="Arial"/>
          <w:sz w:val="24"/>
          <w:szCs w:val="24"/>
        </w:rPr>
        <w:t xml:space="preserve"> é a camada responsável por executar várias máquinas virtuais Dalvik nos dispositivos, para toda aplicação executada no Android é criada uma máquina virtual (VM) para que não haja nenhuma interferência na execução nos processos do sistema. A ART também é responsável por simplificar o gerenciamento e diminuir o uso de memória no sistema.</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As bibliotecas C/C++ do Android são responsáveis por permitir o funcionamento correto de várias ferramentas do sistema, como a ART. Com elas também é possível visualizar imagens e objetos 2D ou 3D, fontes bitmap e vetorizadas e realizar acessos ao banco de dados SQLite (banco de dados do Android). Várias funcionalidades disponíveis em navegadores web só são executadas por conta dessas bibliotecas.</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Na camada de </w:t>
      </w:r>
      <w:r>
        <w:rPr>
          <w:rFonts w:hint="default" w:ascii="Arial" w:hAnsi="Arial" w:eastAsia="SimSun" w:cs="Arial"/>
          <w:i/>
          <w:iCs/>
          <w:sz w:val="24"/>
          <w:szCs w:val="24"/>
        </w:rPr>
        <w:t xml:space="preserve">framework </w:t>
      </w:r>
      <w:r>
        <w:rPr>
          <w:rFonts w:hint="default" w:ascii="Arial" w:hAnsi="Arial" w:eastAsia="SimSun" w:cs="Arial"/>
          <w:sz w:val="24"/>
          <w:szCs w:val="24"/>
        </w:rPr>
        <w:t>está disponível todo um conjunto de ferramentas e instrumentos que são necessários para o desenvolvimento de aplicativos para o Android, fazendo com que a utilização desses módulos fique mais simplista.</w:t>
      </w:r>
    </w:p>
    <w:p>
      <w:pPr>
        <w:bidi w:val="0"/>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rPr>
        <w:t>A camada de aplicação é onde fica contido a interface do usuário final e todos os aplicativos do sistema.</w:t>
      </w:r>
      <w:r>
        <w:rPr>
          <w:rFonts w:hint="default" w:ascii="Arial" w:hAnsi="Arial" w:eastAsia="SimSun" w:cs="Arial"/>
          <w:sz w:val="24"/>
          <w:szCs w:val="24"/>
          <w:lang w:val="pt-BR"/>
        </w:rPr>
        <w:t xml:space="preserve"> </w:t>
      </w:r>
    </w:p>
    <w:p>
      <w:pPr>
        <w:bidi w:val="0"/>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highlight w:val="green"/>
          <w:lang w:val="pt-BR"/>
          <w:rPrChange w:id="18" w:author="birazn" w:date="2020-09-20T15:48:34Z">
            <w:rPr>
              <w:rFonts w:hint="default" w:ascii="Arial" w:hAnsi="Arial" w:eastAsia="SimSun" w:cs="Arial"/>
              <w:sz w:val="24"/>
              <w:szCs w:val="24"/>
              <w:lang w:val="pt-BR"/>
            </w:rPr>
          </w:rPrChange>
        </w:rPr>
        <w:t>Como Podemos ver na figura 1</w:t>
      </w:r>
      <w:r>
        <w:rPr>
          <w:rFonts w:hint="default" w:ascii="Arial" w:hAnsi="Arial" w:eastAsia="SimSun" w:cs="Arial"/>
          <w:sz w:val="24"/>
          <w:szCs w:val="24"/>
          <w:lang w:val="pt-BR"/>
        </w:rPr>
        <w:t xml:space="preserve"> estão representadas todas as camadas do sistema operacional Android e seus componentes.</w:t>
      </w:r>
    </w:p>
    <w:p>
      <w:pPr>
        <w:bidi w:val="0"/>
        <w:spacing w:line="360" w:lineRule="auto"/>
        <w:ind w:firstLine="420" w:firstLineChars="0"/>
        <w:jc w:val="both"/>
        <w:rPr>
          <w:rFonts w:hint="default" w:ascii="Arial" w:hAnsi="Arial" w:eastAsia="SimSun" w:cs="Arial"/>
          <w:sz w:val="24"/>
          <w:szCs w:val="24"/>
          <w:lang w:val="pt-BR"/>
        </w:rPr>
      </w:pPr>
    </w:p>
    <w:p>
      <w:pPr>
        <w:bidi w:val="0"/>
        <w:spacing w:line="360" w:lineRule="auto"/>
        <w:ind w:firstLine="420" w:firstLineChars="0"/>
        <w:jc w:val="both"/>
        <w:rPr>
          <w:rFonts w:hint="default" w:ascii="Arial" w:hAnsi="Arial" w:eastAsia="SimSun" w:cs="Arial"/>
          <w:sz w:val="24"/>
          <w:szCs w:val="24"/>
          <w:lang w:val="pt-BR"/>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center"/>
        <w:rPr>
          <w:rFonts w:hint="default" w:ascii="Arial" w:hAnsi="Arial" w:eastAsia="SimSun" w:cs="Arial"/>
          <w:sz w:val="24"/>
          <w:szCs w:val="24"/>
          <w:lang w:val="pt-BR"/>
        </w:rPr>
      </w:pPr>
      <w:r>
        <w:rPr>
          <w:rFonts w:hint="default" w:ascii="Arial" w:hAnsi="Arial" w:eastAsia="SimSun" w:cs="Arial"/>
          <w:sz w:val="24"/>
          <w:szCs w:val="24"/>
          <w:lang w:val="pt-BR"/>
        </w:rPr>
        <w:t>Figura 2 - Arquitetura do sistema operacional Android</w:t>
      </w:r>
    </w:p>
    <w:p>
      <w:pPr>
        <w:bidi w:val="0"/>
        <w:spacing w:line="360" w:lineRule="auto"/>
        <w:ind w:firstLine="420" w:firstLineChars="0"/>
        <w:jc w:val="both"/>
        <w:rPr>
          <w:rFonts w:hint="default" w:ascii="Arial" w:hAnsi="Arial" w:eastAsia="SimSun" w:cs="Arial"/>
          <w:sz w:val="24"/>
          <w:szCs w:val="24"/>
        </w:rPr>
      </w:pPr>
      <w:r>
        <w:rPr>
          <w:rFonts w:ascii="SimSun" w:hAnsi="SimSun" w:eastAsia="SimSun" w:cs="SimSun"/>
          <w:sz w:val="24"/>
          <w:szCs w:val="24"/>
        </w:rPr>
        <w:drawing>
          <wp:anchor distT="0" distB="0" distL="114300" distR="114300" simplePos="0" relativeHeight="251658240" behindDoc="0" locked="0" layoutInCell="1" allowOverlap="1">
            <wp:simplePos x="0" y="0"/>
            <wp:positionH relativeFrom="column">
              <wp:posOffset>345440</wp:posOffset>
            </wp:positionH>
            <wp:positionV relativeFrom="page">
              <wp:posOffset>1350010</wp:posOffset>
            </wp:positionV>
            <wp:extent cx="5446395" cy="8028940"/>
            <wp:effectExtent l="0" t="0" r="1905" b="10160"/>
            <wp:wrapSquare wrapText="bothSides"/>
            <wp:docPr id="2" name="Imagem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true"/>
                    </pic:cNvPicPr>
                  </pic:nvPicPr>
                  <pic:blipFill>
                    <a:blip r:embed="rId8"/>
                    <a:stretch>
                      <a:fillRect/>
                    </a:stretch>
                  </pic:blipFill>
                  <pic:spPr>
                    <a:xfrm>
                      <a:off x="0" y="0"/>
                      <a:ext cx="5446395" cy="8028940"/>
                    </a:xfrm>
                    <a:prstGeom prst="rect">
                      <a:avLst/>
                    </a:prstGeom>
                    <a:noFill/>
                    <a:ln w="9525">
                      <a:noFill/>
                    </a:ln>
                  </pic:spPr>
                </pic:pic>
              </a:graphicData>
            </a:graphic>
          </wp:anchor>
        </w:drawing>
      </w: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jc w:val="both"/>
        <w:rPr>
          <w:rFonts w:hint="default" w:ascii="Arial" w:hAnsi="Arial" w:eastAsia="SimSun" w:cs="Arial"/>
          <w:sz w:val="24"/>
          <w:szCs w:val="24"/>
        </w:rPr>
      </w:pPr>
    </w:p>
    <w:p>
      <w:pPr>
        <w:bidi w:val="0"/>
        <w:spacing w:line="360" w:lineRule="auto"/>
        <w:jc w:val="center"/>
        <w:rPr>
          <w:rFonts w:hint="default" w:ascii="Arial" w:hAnsi="Arial" w:eastAsia="SimSun" w:cs="Arial"/>
          <w:sz w:val="20"/>
          <w:szCs w:val="20"/>
          <w:lang w:val="pt-BR"/>
        </w:rPr>
      </w:pPr>
      <w:r>
        <w:rPr>
          <w:rFonts w:hint="default" w:ascii="Arial" w:hAnsi="Arial" w:eastAsia="SimSun" w:cs="Arial"/>
          <w:sz w:val="20"/>
          <w:szCs w:val="20"/>
          <w:lang w:val="pt-BR"/>
        </w:rPr>
        <w:t>Fonte: Android Developers (2020)</w:t>
      </w:r>
    </w:p>
    <w:p>
      <w:pPr>
        <w:pStyle w:val="3"/>
        <w:bidi w:val="0"/>
        <w:rPr>
          <w:rFonts w:hint="default"/>
          <w:lang w:val="pt-BR"/>
        </w:rPr>
      </w:pPr>
      <w:bookmarkStart w:id="22" w:name="_Toc1154"/>
      <w:r>
        <w:rPr>
          <w:rFonts w:hint="default"/>
          <w:lang w:val="pt-BR"/>
        </w:rPr>
        <w:t>5.1 APK</w:t>
      </w:r>
      <w:bookmarkEnd w:id="22"/>
      <w:r>
        <w:commentReference w:id="20"/>
      </w:r>
    </w:p>
    <w:p>
      <w:pPr>
        <w:numPr>
          <w:ilvl w:val="0"/>
          <w:numId w:val="0"/>
        </w:numPr>
        <w:tabs>
          <w:tab w:val="left" w:pos="425"/>
        </w:tabs>
        <w:bidi w:val="0"/>
        <w:spacing w:line="360" w:lineRule="auto"/>
        <w:jc w:val="both"/>
        <w:rPr>
          <w:rFonts w:hint="default" w:ascii="Arial" w:hAnsi="Arial" w:eastAsia="SimSun" w:cs="Arial"/>
          <w:sz w:val="24"/>
          <w:szCs w:val="24"/>
          <w:lang w:val="pt-BR"/>
        </w:rPr>
      </w:pP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 xml:space="preserve">O acrônimo “APK” vem da expressão em inglês </w:t>
      </w:r>
      <w:r>
        <w:rPr>
          <w:rFonts w:hint="default" w:ascii="Arial" w:hAnsi="Arial" w:eastAsia="SimSun" w:cs="Arial"/>
          <w:i/>
          <w:iCs/>
          <w:sz w:val="24"/>
          <w:szCs w:val="24"/>
        </w:rPr>
        <w:t>Android Application Pack</w:t>
      </w:r>
      <w:r>
        <w:rPr>
          <w:rFonts w:hint="default" w:ascii="Arial" w:hAnsi="Arial" w:eastAsia="SimSun" w:cs="Arial"/>
          <w:sz w:val="24"/>
          <w:szCs w:val="24"/>
        </w:rPr>
        <w:t>. Um APK é um arquivo compactado responsável por armazenar todas as informações necessárias para a instalação de um aplicativo, este tipo de arquivo encontra-se disponível apenas para dispositivos que possuem o sistema operacional Android.</w:t>
      </w: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 xml:space="preserve">Um aplicativo contendo a extensão “.apk” pode ser baixado diretamente da loja de aplicativos oficial do Android, a Google Play, porém este mesmo tipo de arquivo também pode ser encontrado em fontes não oficiais. Um aplicativo baixado de uma fonte não confiável, ou seja, fora da Google Play possui altas chances de não ser legítimo e possuir algum tipo de </w:t>
      </w:r>
      <w:r>
        <w:rPr>
          <w:rFonts w:hint="default" w:ascii="Arial" w:hAnsi="Arial" w:eastAsia="SimSun" w:cs="Arial"/>
          <w:i/>
          <w:iCs/>
          <w:sz w:val="24"/>
          <w:szCs w:val="24"/>
        </w:rPr>
        <w:t xml:space="preserve">malware </w:t>
      </w:r>
      <w:r>
        <w:rPr>
          <w:rFonts w:hint="default" w:ascii="Arial" w:hAnsi="Arial" w:eastAsia="SimSun" w:cs="Arial"/>
          <w:sz w:val="24"/>
          <w:szCs w:val="24"/>
        </w:rPr>
        <w:t>executando junto com ele.</w:t>
      </w: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Para evitar com que outros aplicativos fora da loja oficial fossem instalados em dispositivos com o sistema operacional Android, o próprio sistema e a Google Play disponibilizam uma ferramenta que impossibilita a instalação de aplicativos de outras fontes, porém todas essas funções de proteção podem ser facilmente desabilitadas pelo usuário caso necessário.</w:t>
      </w:r>
    </w:p>
    <w:p>
      <w:pPr>
        <w:numPr>
          <w:ilvl w:val="0"/>
          <w:numId w:val="0"/>
        </w:numPr>
        <w:tabs>
          <w:tab w:val="left" w:pos="425"/>
        </w:tabs>
        <w:bidi w:val="0"/>
        <w:spacing w:line="360" w:lineRule="auto"/>
        <w:jc w:val="both"/>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2"/>
        <w:bidi w:val="0"/>
        <w:jc w:val="center"/>
        <w:rPr>
          <w:rFonts w:hint="default"/>
        </w:rPr>
      </w:pPr>
      <w:bookmarkStart w:id="23" w:name="_Toc17788"/>
      <w:r>
        <w:rPr>
          <w:rFonts w:hint="default"/>
        </w:rPr>
        <w:t>REFERÊNCIAS</w:t>
      </w:r>
      <w:bookmarkEnd w:id="23"/>
      <w:r>
        <w:commentReference w:id="21"/>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imSun" w:hAnsi="SimSun" w:eastAsia="SimSun" w:cs="SimSun"/>
          <w:sz w:val="24"/>
          <w:szCs w:val="24"/>
          <w:lang w:val="pt-BR"/>
        </w:rPr>
      </w:pPr>
      <w:r>
        <w:commentReference w:id="22"/>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ACKER, Eduardo Verruck; WEBER, Taisy Silva; CECHIN, Sergio Luis.</w:t>
      </w:r>
      <w:r>
        <w:rPr>
          <w:rFonts w:hint="default" w:ascii="Arial" w:hAnsi="Arial" w:cs="Arial"/>
          <w:b/>
          <w:color w:val="000000"/>
          <w:sz w:val="24"/>
          <w:szCs w:val="24"/>
          <w:lang w:val="pt-BR"/>
        </w:rPr>
        <w:t xml:space="preserve"> Injeção de falhas para validar aplicações em ambientes móveis</w:t>
      </w:r>
      <w:r>
        <w:rPr>
          <w:rFonts w:hint="default" w:ascii="Arial" w:hAnsi="Arial" w:cs="Arial"/>
          <w:b w:val="0"/>
          <w:color w:val="000000"/>
          <w:sz w:val="24"/>
          <w:szCs w:val="24"/>
          <w:lang w:val="pt-BR"/>
        </w:rPr>
        <w:t xml:space="preserve">. In: Workshop de Testes e Tolerância a Falhas. 2010. p. 61-74. </w:t>
      </w:r>
    </w:p>
    <w:p>
      <w:pPr>
        <w:pStyle w:val="20"/>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highlight w:val="yellow"/>
          <w:lang w:val="pt-BR"/>
          <w:rPrChange w:id="19" w:author="birazn" w:date="2020-09-20T15:39:43Z">
            <w:rPr>
              <w:rFonts w:hint="default" w:ascii="Arial" w:hAnsi="Arial" w:cs="Arial"/>
              <w:b w:val="0"/>
              <w:color w:val="000000"/>
              <w:sz w:val="24"/>
              <w:szCs w:val="24"/>
              <w:lang w:val="pt-BR"/>
            </w:rPr>
          </w:rPrChange>
        </w:rPr>
        <w:t>ALMEIDA</w:t>
      </w:r>
      <w:r>
        <w:rPr>
          <w:rFonts w:hint="default" w:ascii="Arial" w:hAnsi="Arial" w:cs="Arial"/>
          <w:b w:val="0"/>
          <w:color w:val="000000"/>
          <w:sz w:val="24"/>
          <w:szCs w:val="24"/>
          <w:lang w:val="pt-BR"/>
        </w:rPr>
        <w:t xml:space="preserve">, Josiane. </w:t>
      </w:r>
      <w:r>
        <w:rPr>
          <w:rFonts w:hint="default" w:ascii="Arial" w:hAnsi="Arial" w:cs="Arial"/>
          <w:b/>
          <w:color w:val="000000"/>
          <w:sz w:val="24"/>
          <w:szCs w:val="24"/>
          <w:lang w:val="pt-BR"/>
        </w:rPr>
        <w:t>ANÁLISE DA SEGURANÇA E DE FERRAMENTAS NA PLATAFORMA ANDROID.</w:t>
      </w:r>
      <w:r>
        <w:rPr>
          <w:rFonts w:hint="default" w:ascii="Arial" w:hAnsi="Arial" w:cs="Arial"/>
          <w:b w:val="0"/>
          <w:color w:val="000000"/>
          <w:sz w:val="24"/>
          <w:szCs w:val="24"/>
          <w:lang w:val="pt-BR"/>
        </w:rPr>
        <w:t xml:space="preserve"> 2013.</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ALVES, Cássio Bastos. </w:t>
      </w:r>
      <w:r>
        <w:rPr>
          <w:rFonts w:hint="default" w:ascii="Arial" w:hAnsi="Arial" w:cs="Arial"/>
          <w:b/>
          <w:color w:val="000000"/>
          <w:sz w:val="24"/>
          <w:szCs w:val="24"/>
          <w:lang w:val="pt-BR"/>
        </w:rPr>
        <w:t>SEGURANÇA DA INFORMAÇÃO VS. ENGENHARIA SOCIAL Como se proteger para não ser mais uma vítima</w:t>
      </w:r>
      <w:r>
        <w:rPr>
          <w:rFonts w:hint="default" w:ascii="Arial" w:hAnsi="Arial" w:cs="Arial"/>
          <w:b w:val="0"/>
          <w:color w:val="000000"/>
          <w:sz w:val="24"/>
          <w:szCs w:val="24"/>
          <w:lang w:val="pt-BR"/>
        </w:rPr>
        <w:t>.</w:t>
      </w:r>
      <w:r>
        <w:rPr>
          <w:rFonts w:hint="default" w:ascii="Arial" w:hAnsi="Arial" w:cs="Arial"/>
          <w:b/>
          <w:color w:val="000000"/>
          <w:sz w:val="24"/>
          <w:szCs w:val="24"/>
          <w:lang w:val="pt-BR"/>
        </w:rPr>
        <w:t xml:space="preserve"> Brasília: UDF</w:t>
      </w:r>
      <w:r>
        <w:rPr>
          <w:rFonts w:hint="default" w:ascii="Arial" w:hAnsi="Arial" w:cs="Arial"/>
          <w:b w:val="0"/>
          <w:color w:val="000000"/>
          <w:sz w:val="24"/>
          <w:szCs w:val="24"/>
          <w:lang w:val="pt-BR"/>
        </w:rPr>
        <w:t xml:space="preserve">, 2010.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AVAST. c-phishing. </w:t>
      </w:r>
      <w:r>
        <w:rPr>
          <w:rFonts w:hint="default" w:ascii="Arial" w:hAnsi="Arial" w:cs="Arial"/>
          <w:b/>
          <w:color w:val="000000"/>
          <w:sz w:val="24"/>
          <w:szCs w:val="24"/>
          <w:lang w:val="pt-BR"/>
        </w:rPr>
        <w:t xml:space="preserve">Avast. </w:t>
      </w:r>
      <w:r>
        <w:rPr>
          <w:rFonts w:hint="default" w:ascii="Arial" w:hAnsi="Arial" w:cs="Arial"/>
          <w:b w:val="0"/>
          <w:color w:val="000000"/>
          <w:sz w:val="24"/>
          <w:szCs w:val="24"/>
          <w:lang w:val="pt-BR"/>
        </w:rPr>
        <w:t>Disponivel em: https://www.avast.com/pt-br/c-phishing. Acesso em 08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AVAST. c-pharming. </w:t>
      </w:r>
      <w:r>
        <w:rPr>
          <w:rFonts w:hint="default" w:ascii="Arial" w:hAnsi="Arial" w:cs="Arial"/>
          <w:b/>
          <w:color w:val="000000"/>
          <w:sz w:val="24"/>
          <w:szCs w:val="24"/>
          <w:lang w:val="pt-BR"/>
        </w:rPr>
        <w:t xml:space="preserve">Avast. </w:t>
      </w:r>
      <w:r>
        <w:rPr>
          <w:rFonts w:hint="default" w:ascii="Arial" w:hAnsi="Arial" w:cs="Arial"/>
          <w:b w:val="0"/>
          <w:color w:val="000000"/>
          <w:sz w:val="24"/>
          <w:szCs w:val="24"/>
          <w:lang w:val="pt-BR"/>
        </w:rPr>
        <w:t xml:space="preserve">Disponivel em: https://www.avast.com/pt-br/c-pharming#topic-4. Acesso em 08 jun. 2020.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AVAST. o-spoofing. </w:t>
      </w:r>
      <w:r>
        <w:rPr>
          <w:rFonts w:hint="default" w:ascii="Arial" w:hAnsi="Arial" w:cs="Arial"/>
          <w:b/>
          <w:color w:val="000000"/>
          <w:sz w:val="24"/>
          <w:szCs w:val="24"/>
          <w:lang w:val="pt-BR"/>
        </w:rPr>
        <w:t xml:space="preserve">Avast. </w:t>
      </w:r>
      <w:r>
        <w:rPr>
          <w:rFonts w:hint="default" w:ascii="Arial" w:hAnsi="Arial" w:cs="Arial"/>
          <w:b w:val="0"/>
          <w:color w:val="000000"/>
          <w:sz w:val="24"/>
          <w:szCs w:val="24"/>
          <w:lang w:val="pt-BR"/>
        </w:rPr>
        <w:t>Disponivel em: https://www.avast.com/pt-br/c-spoofing. Acesso em 16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AVIZIENIS, Algirdas et al. Basic concepts and taxonomy of dependable and secure computing. </w:t>
      </w:r>
      <w:r>
        <w:rPr>
          <w:rFonts w:hint="default" w:ascii="Arial" w:hAnsi="Arial" w:eastAsia="Liberation Serif" w:cs="Arial"/>
          <w:b/>
          <w:color w:val="000000"/>
          <w:sz w:val="24"/>
          <w:szCs w:val="24"/>
          <w:lang w:val="pt-BR"/>
        </w:rPr>
        <w:t>IEEE transactions on dependable and secure computing</w:t>
      </w:r>
      <w:r>
        <w:rPr>
          <w:rFonts w:hint="default" w:ascii="Arial" w:hAnsi="Arial" w:eastAsia="Liberation Serif" w:cs="Arial"/>
          <w:b w:val="0"/>
          <w:color w:val="000000"/>
          <w:sz w:val="24"/>
          <w:szCs w:val="24"/>
          <w:lang w:val="pt-BR"/>
        </w:rPr>
        <w:t>, v. 1, n. 1, 2004.</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BUETLER, I. </w:t>
      </w:r>
      <w:r>
        <w:rPr>
          <w:rFonts w:hint="default" w:ascii="Arial" w:hAnsi="Arial" w:eastAsia="Liberation Serif" w:cs="Arial"/>
          <w:b/>
          <w:sz w:val="24"/>
          <w:szCs w:val="24"/>
          <w:lang w:val="pt-BR"/>
        </w:rPr>
        <w:t>Social Engineering Test cases</w:t>
      </w:r>
      <w:r>
        <w:rPr>
          <w:rFonts w:hint="default" w:ascii="Arial" w:hAnsi="Arial" w:eastAsia="Liberation Serif" w:cs="Arial"/>
          <w:sz w:val="24"/>
          <w:szCs w:val="24"/>
          <w:lang w:val="pt-BR"/>
        </w:rPr>
        <w:t>. From Compass. Disponível em: https://www.hacking-lab.com/misc/downloads/Social_Engineering_V2.0.pdf. Acesso em 16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CANALTECH</w:t>
      </w:r>
      <w:r>
        <w:rPr>
          <w:rFonts w:hint="default" w:ascii="Arial" w:hAnsi="Arial" w:cs="Arial"/>
          <w:sz w:val="24"/>
          <w:szCs w:val="24"/>
          <w:lang w:val="pt-BR"/>
        </w:rPr>
        <w:t>, 2018. Disponível em: https://canaltech.com.br/seguranca/phishing-golpe-usa-copa-do-mundo-para-roubar-cartao-de-credito-107888/ Acesso em 28 mai.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sz w:val="24"/>
          <w:szCs w:val="24"/>
          <w:lang w:val="pt-BR"/>
        </w:rPr>
        <w:t xml:space="preserve">CAMURÇA, Francisco. Usuários compartilham no Twitter dados de cartão de crédito em troca de customização. </w:t>
      </w:r>
      <w:r>
        <w:rPr>
          <w:rFonts w:hint="default" w:ascii="Arial" w:hAnsi="Arial" w:cs="Arial"/>
          <w:b/>
          <w:sz w:val="24"/>
          <w:szCs w:val="24"/>
          <w:lang w:val="pt-BR"/>
        </w:rPr>
        <w:t>Welivesecurity</w:t>
      </w:r>
      <w:r>
        <w:rPr>
          <w:rFonts w:hint="default" w:ascii="Arial" w:hAnsi="Arial" w:cs="Arial"/>
          <w:b w:val="0"/>
          <w:sz w:val="24"/>
          <w:szCs w:val="24"/>
          <w:lang w:val="pt-BR"/>
        </w:rPr>
        <w:t xml:space="preserve">, 2019. Disponível em: </w:t>
      </w:r>
      <w:r>
        <w:rPr>
          <w:rFonts w:hint="default" w:ascii="Arial" w:hAnsi="Arial" w:cs="Arial"/>
          <w:b w:val="0"/>
          <w:sz w:val="24"/>
          <w:szCs w:val="24"/>
          <w:lang w:val="pt-BR"/>
        </w:rPr>
        <w:fldChar w:fldCharType="begin"/>
      </w:r>
      <w:r>
        <w:rPr>
          <w:rFonts w:hint="default" w:ascii="Arial" w:hAnsi="Arial" w:cs="Arial"/>
          <w:b w:val="0"/>
          <w:sz w:val="24"/>
          <w:szCs w:val="24"/>
          <w:lang w:val="pt-BR"/>
        </w:rPr>
        <w:instrText xml:space="preserve"> HYPERLINK "https://www.welivesecurity.com/br/2019/05/30/usuarios-compartilham-no-twitter-dados-de-cartao-de-credito-em-troca-de-customizacao/" </w:instrText>
      </w:r>
      <w:r>
        <w:rPr>
          <w:rFonts w:hint="default" w:ascii="Arial" w:hAnsi="Arial" w:cs="Arial"/>
          <w:b w:val="0"/>
          <w:sz w:val="24"/>
          <w:szCs w:val="24"/>
          <w:lang w:val="pt-BR"/>
        </w:rPr>
        <w:fldChar w:fldCharType="separate"/>
      </w:r>
      <w:r>
        <w:rPr>
          <w:rStyle w:val="13"/>
          <w:rFonts w:hint="default" w:ascii="Arial" w:hAnsi="Arial" w:cs="Arial"/>
          <w:b w:val="0"/>
          <w:sz w:val="24"/>
          <w:szCs w:val="24"/>
          <w:lang w:val="pt-BR"/>
        </w:rPr>
        <w:t>https://www.welivesecurity.com/br/2019/05/30/usuarios-compartilham-no-twitter-dados-de-cartao-de-credito-em-troca-de-customizacao/</w:t>
      </w:r>
      <w:r>
        <w:rPr>
          <w:rFonts w:hint="default" w:ascii="Arial" w:hAnsi="Arial" w:cs="Arial"/>
          <w:b w:val="0"/>
          <w:sz w:val="24"/>
          <w:szCs w:val="24"/>
          <w:lang w:val="pt-BR"/>
        </w:rPr>
        <w:fldChar w:fldCharType="end"/>
      </w:r>
      <w:r>
        <w:rPr>
          <w:rFonts w:hint="default" w:ascii="Arial" w:hAnsi="Arial" w:cs="Arial"/>
          <w:b w:val="0"/>
          <w:sz w:val="24"/>
          <w:szCs w:val="24"/>
          <w:lang w:val="pt-BR"/>
        </w:rPr>
        <w:t xml:space="preserve"> Acesso em 28 mai.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CERT.br (2018). </w:t>
      </w:r>
      <w:r>
        <w:rPr>
          <w:rFonts w:hint="default" w:ascii="Arial" w:hAnsi="Arial" w:eastAsia="Liberation Serif" w:cs="Arial"/>
          <w:b/>
          <w:color w:val="000000"/>
          <w:sz w:val="24"/>
          <w:szCs w:val="24"/>
          <w:lang w:val="pt-BR"/>
        </w:rPr>
        <w:t>Cartilha de Segurança para Internet</w:t>
      </w:r>
      <w:r>
        <w:rPr>
          <w:rFonts w:hint="default" w:ascii="Arial" w:hAnsi="Arial" w:eastAsia="Liberation Serif" w:cs="Arial"/>
          <w:b w:val="0"/>
          <w:color w:val="000000"/>
          <w:sz w:val="24"/>
          <w:szCs w:val="24"/>
          <w:lang w:val="pt-BR"/>
        </w:rPr>
        <w:t xml:space="preserve">. Disponível em: </w:t>
      </w:r>
      <w:r>
        <w:rPr>
          <w:rFonts w:hint="default" w:ascii="Arial" w:hAnsi="Arial" w:eastAsia="Liberation Serif" w:cs="Arial"/>
          <w:sz w:val="24"/>
          <w:szCs w:val="24"/>
          <w:lang w:val="pt-BR"/>
        </w:rPr>
        <w:fldChar w:fldCharType="begin"/>
      </w:r>
      <w:r>
        <w:rPr>
          <w:rFonts w:hint="default" w:ascii="Arial" w:hAnsi="Arial" w:eastAsia="Liberation Serif" w:cs="Arial"/>
          <w:sz w:val="24"/>
          <w:szCs w:val="24"/>
          <w:lang w:val="pt-BR"/>
        </w:rPr>
        <w:instrText xml:space="preserve"> HYPERLINK "https://cartilha.cert.br/" </w:instrText>
      </w:r>
      <w:r>
        <w:rPr>
          <w:rFonts w:hint="default" w:ascii="Arial" w:hAnsi="Arial" w:eastAsia="Liberation Serif" w:cs="Arial"/>
          <w:sz w:val="24"/>
          <w:szCs w:val="24"/>
          <w:lang w:val="pt-BR"/>
        </w:rPr>
        <w:fldChar w:fldCharType="separate"/>
      </w:r>
      <w:r>
        <w:rPr>
          <w:rStyle w:val="13"/>
          <w:rFonts w:hint="default" w:ascii="Arial" w:hAnsi="Arial" w:eastAsia="Liberation Serif" w:cs="Arial"/>
          <w:b w:val="0"/>
          <w:color w:val="0000FF"/>
          <w:sz w:val="24"/>
          <w:szCs w:val="24"/>
          <w:u w:val="single"/>
          <w:lang w:val="pt-BR"/>
        </w:rPr>
        <w:t>https://cartilha.cert.br/</w:t>
      </w:r>
      <w:r>
        <w:rPr>
          <w:rFonts w:hint="default" w:ascii="Arial" w:hAnsi="Arial" w:eastAsia="Liberation Serif" w:cs="Arial"/>
          <w:sz w:val="24"/>
          <w:szCs w:val="24"/>
          <w:lang w:val="pt-BR"/>
        </w:rPr>
        <w:fldChar w:fldCharType="end"/>
      </w:r>
      <w:r>
        <w:rPr>
          <w:rFonts w:hint="default" w:ascii="Arial" w:hAnsi="Arial" w:eastAsia="Liberation Serif" w:cs="Arial"/>
          <w:b w:val="0"/>
          <w:color w:val="000000"/>
          <w:sz w:val="24"/>
          <w:szCs w:val="24"/>
          <w:lang w:val="pt-BR"/>
        </w:rPr>
        <w:t>. Acesso em 30 mar.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CISCO. </w:t>
      </w:r>
      <w:r>
        <w:rPr>
          <w:rFonts w:hint="default" w:ascii="Arial" w:hAnsi="Arial" w:cs="Arial"/>
          <w:b/>
          <w:color w:val="000000"/>
          <w:sz w:val="24"/>
          <w:szCs w:val="24"/>
          <w:lang w:val="pt-BR"/>
        </w:rPr>
        <w:t>O que é Phishing</w:t>
      </w:r>
      <w:r>
        <w:rPr>
          <w:rFonts w:hint="default" w:ascii="Arial" w:hAnsi="Arial" w:cs="Arial"/>
          <w:b w:val="0"/>
          <w:color w:val="000000"/>
          <w:sz w:val="24"/>
          <w:szCs w:val="24"/>
          <w:lang w:val="pt-BR"/>
        </w:rPr>
        <w:t xml:space="preserve">? 2018. Disponível em: </w:t>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"https://www.cisco.com/c/en/us/products/security/email-security/what-is-phishing.html" </w:instrText>
      </w:r>
      <w:r>
        <w:rPr>
          <w:rFonts w:hint="default" w:ascii="Arial" w:hAnsi="Arial" w:cs="Arial"/>
          <w:sz w:val="24"/>
          <w:szCs w:val="24"/>
          <w:lang w:val="pt-BR"/>
        </w:rPr>
        <w:fldChar w:fldCharType="separate"/>
      </w:r>
      <w:r>
        <w:rPr>
          <w:rStyle w:val="13"/>
          <w:rFonts w:hint="default" w:ascii="Arial" w:hAnsi="Arial" w:cs="Arial"/>
          <w:sz w:val="24"/>
          <w:szCs w:val="24"/>
          <w:lang w:val="pt-BR"/>
        </w:rPr>
        <w:t>https://www.cisco.com/c/en/us/products/security/email-security/what-</w:t>
      </w:r>
      <w:r>
        <w:rPr>
          <w:rFonts w:hint="default" w:ascii="Arial" w:hAnsi="Arial" w:cs="Arial"/>
          <w:sz w:val="24"/>
          <w:szCs w:val="24"/>
          <w:lang w:val="pt-BR"/>
        </w:rPr>
        <w:fldChar w:fldCharType="end"/>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"https://www.cisco.com/c/en/us/products/security/email-security/what-is-phishing.html" </w:instrText>
      </w:r>
      <w:r>
        <w:rPr>
          <w:rFonts w:hint="default" w:ascii="Arial" w:hAnsi="Arial" w:cs="Arial"/>
          <w:sz w:val="24"/>
          <w:szCs w:val="24"/>
          <w:lang w:val="pt-BR"/>
        </w:rPr>
        <w:fldChar w:fldCharType="separate"/>
      </w:r>
      <w:r>
        <w:rPr>
          <w:rStyle w:val="13"/>
          <w:rFonts w:hint="default" w:ascii="Arial" w:hAnsi="Arial" w:cs="Arial"/>
          <w:b w:val="0"/>
          <w:color w:val="000000"/>
          <w:sz w:val="24"/>
          <w:szCs w:val="24"/>
          <w:lang w:val="pt-BR"/>
        </w:rPr>
        <w:t>i</w:t>
      </w:r>
      <w:r>
        <w:rPr>
          <w:rFonts w:hint="default" w:ascii="Arial" w:hAnsi="Arial" w:cs="Arial"/>
          <w:sz w:val="24"/>
          <w:szCs w:val="24"/>
          <w:lang w:val="pt-BR"/>
        </w:rPr>
        <w:fldChar w:fldCharType="end"/>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"https://www.cisco.com/c/en/us/products/security/email-security/what-is-phishing.html" </w:instrText>
      </w:r>
      <w:r>
        <w:rPr>
          <w:rFonts w:hint="default" w:ascii="Arial" w:hAnsi="Arial" w:cs="Arial"/>
          <w:sz w:val="24"/>
          <w:szCs w:val="24"/>
          <w:lang w:val="pt-BR"/>
        </w:rPr>
        <w:fldChar w:fldCharType="separate"/>
      </w:r>
      <w:r>
        <w:rPr>
          <w:rStyle w:val="13"/>
          <w:rFonts w:hint="default" w:ascii="Arial" w:hAnsi="Arial" w:cs="Arial"/>
          <w:sz w:val="24"/>
          <w:szCs w:val="24"/>
          <w:lang w:val="pt-BR"/>
        </w:rPr>
        <w:t>s-phishing.html</w:t>
      </w:r>
      <w:r>
        <w:rPr>
          <w:rFonts w:hint="default" w:ascii="Arial" w:hAnsi="Arial" w:cs="Arial"/>
          <w:sz w:val="24"/>
          <w:szCs w:val="24"/>
          <w:lang w:val="pt-BR"/>
        </w:rPr>
        <w:fldChar w:fldCharType="end"/>
      </w:r>
      <w:r>
        <w:rPr>
          <w:rFonts w:hint="default" w:ascii="Arial" w:hAnsi="Arial" w:cs="Arial"/>
          <w:b w:val="0"/>
          <w:color w:val="000000"/>
          <w:sz w:val="24"/>
          <w:szCs w:val="24"/>
          <w:lang w:val="pt-BR"/>
        </w:rPr>
        <w:t>. Acesso em 16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Acesso em: 14 set. 2018</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CRESPO, Marcelo Xavier de Freitas; SYDOW, Spencer Toth. Novas Tendências da Criminalidade Telemática. </w:t>
      </w:r>
      <w:r>
        <w:rPr>
          <w:rFonts w:hint="default" w:ascii="Arial" w:hAnsi="Arial" w:eastAsia="Liberation Serif" w:cs="Arial"/>
          <w:b/>
          <w:color w:val="000000"/>
          <w:sz w:val="24"/>
          <w:szCs w:val="24"/>
          <w:lang w:val="pt-BR"/>
        </w:rPr>
        <w:t>Revista de Direito Administrativo</w:t>
      </w:r>
      <w:r>
        <w:rPr>
          <w:rFonts w:hint="default" w:ascii="Arial" w:hAnsi="Arial" w:eastAsia="Liberation Serif" w:cs="Arial"/>
          <w:b w:val="0"/>
          <w:color w:val="000000"/>
          <w:sz w:val="24"/>
          <w:szCs w:val="24"/>
          <w:lang w:val="pt-BR"/>
        </w:rPr>
        <w:t xml:space="preserve">, v. 246, p. 162-180, 2007.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COBUILD, Advanced English Dictionary. Copyright </w:t>
      </w:r>
      <w:r>
        <w:rPr>
          <w:rFonts w:hint="default" w:ascii="Arial" w:hAnsi="Arial" w:cs="Arial"/>
          <w:sz w:val="24"/>
          <w:szCs w:val="24"/>
          <w:lang w:val="pt-BR"/>
        </w:rPr>
        <w:t xml:space="preserve">© HarperCollins Publishers. </w:t>
      </w:r>
      <w:r>
        <w:rPr>
          <w:rFonts w:hint="default" w:ascii="Arial" w:hAnsi="Arial" w:cs="Arial"/>
          <w:b/>
          <w:sz w:val="24"/>
          <w:szCs w:val="24"/>
          <w:lang w:val="pt-BR"/>
        </w:rPr>
        <w:t>Collins Dicionary</w:t>
      </w:r>
      <w:r>
        <w:rPr>
          <w:rFonts w:hint="default" w:ascii="Arial" w:hAnsi="Arial" w:cs="Arial"/>
          <w:b w:val="0"/>
          <w:sz w:val="24"/>
          <w:szCs w:val="24"/>
          <w:lang w:val="pt-BR"/>
        </w:rPr>
        <w:t xml:space="preserve">, Definição de 'quid pro quo'. Disponível em: https://www.collinsdictionary.com/pt/dictionary/english/quid-pro-quo. Acesso em 08 jun. 2020.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CURIOSIDADES, UOL. O que </w:t>
      </w:r>
      <w:r>
        <w:rPr>
          <w:rFonts w:hint="default" w:ascii="Arial" w:hAnsi="Arial" w:cs="Arial"/>
          <w:sz w:val="24"/>
          <w:szCs w:val="24"/>
          <w:lang w:val="pt-BR"/>
        </w:rPr>
        <w:t xml:space="preserve">é phishing. </w:t>
      </w:r>
      <w:r>
        <w:rPr>
          <w:rFonts w:hint="default" w:ascii="Arial" w:hAnsi="Arial" w:cs="Arial"/>
          <w:b/>
          <w:sz w:val="24"/>
          <w:szCs w:val="24"/>
          <w:lang w:val="pt-BR"/>
        </w:rPr>
        <w:t>UOL</w:t>
      </w:r>
      <w:r>
        <w:rPr>
          <w:rFonts w:hint="default" w:ascii="Arial" w:hAnsi="Arial" w:cs="Arial"/>
          <w:b w:val="0"/>
          <w:sz w:val="24"/>
          <w:szCs w:val="24"/>
          <w:lang w:val="pt-BR"/>
        </w:rPr>
        <w:t>, 2014. Disponível em: https://seguranca.uol.com.br/antivirus/dicas/curiosidades/o-que-e-phishing.html#rmcl. Acesso em 08 jun. 2020.</w:t>
      </w:r>
    </w:p>
    <w:p>
      <w:pPr>
        <w:pStyle w:val="20"/>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highlight w:val="red"/>
          <w:lang w:val="pt-BR"/>
          <w:rPrChange w:id="20" w:author="birazn" w:date="2020-09-20T15:40:38Z">
            <w:rPr>
              <w:rFonts w:hint="default" w:ascii="Arial" w:hAnsi="Arial" w:cs="Arial"/>
              <w:b w:val="0"/>
              <w:color w:val="000000"/>
              <w:sz w:val="24"/>
              <w:szCs w:val="24"/>
              <w:lang w:val="pt-BR"/>
            </w:rPr>
          </w:rPrChange>
        </w:rPr>
        <w:t>DELLA FLORA</w:t>
      </w:r>
      <w:r>
        <w:rPr>
          <w:rFonts w:hint="default" w:ascii="Arial" w:hAnsi="Arial" w:cs="Arial"/>
          <w:b w:val="0"/>
          <w:color w:val="000000"/>
          <w:sz w:val="24"/>
          <w:szCs w:val="24"/>
          <w:lang w:val="pt-BR"/>
        </w:rPr>
        <w:t xml:space="preserve">, Julio Cesar Liviero. </w:t>
      </w:r>
      <w:r>
        <w:rPr>
          <w:rFonts w:hint="default" w:ascii="Arial" w:hAnsi="Arial" w:cs="Arial"/>
          <w:b/>
          <w:color w:val="000000"/>
          <w:sz w:val="24"/>
          <w:szCs w:val="24"/>
          <w:lang w:val="pt-BR"/>
        </w:rPr>
        <w:t>Desenvolvimento e aplicação de exploits utilizando o metasploit framework</w:t>
      </w:r>
      <w:r>
        <w:rPr>
          <w:rFonts w:hint="default" w:ascii="Arial" w:hAnsi="Arial" w:cs="Arial"/>
          <w:b w:val="0"/>
          <w:color w:val="000000"/>
          <w:sz w:val="24"/>
          <w:szCs w:val="24"/>
          <w:lang w:val="pt-BR"/>
        </w:rPr>
        <w:t>. Revista Terra &amp; Cultura: Cadernos de Ensino e Pesquisa, v. 26, n. 51, p. 113-124, 2018.</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De Melo, L. P., Amaral, D. M., Sakakibara, F., de Almeida, A. R., de Sousa Jr, R. T., &amp; Nascimento, A. (2011).</w:t>
      </w:r>
      <w:r>
        <w:rPr>
          <w:rFonts w:hint="default" w:ascii="Arial" w:hAnsi="Arial" w:cs="Arial"/>
          <w:b/>
          <w:color w:val="000000"/>
          <w:sz w:val="24"/>
          <w:szCs w:val="24"/>
          <w:lang w:val="pt-BR"/>
        </w:rPr>
        <w:t xml:space="preserve"> Análise de Malware: Investigação de Códigos Maliciosos Através de uma Abordagem Prática</w:t>
      </w:r>
      <w:r>
        <w:rPr>
          <w:rFonts w:hint="default" w:ascii="Arial" w:hAnsi="Arial" w:cs="Arial"/>
          <w:b w:val="0"/>
          <w:color w:val="000000"/>
          <w:sz w:val="24"/>
          <w:szCs w:val="24"/>
          <w:lang w:val="pt-BR"/>
        </w:rPr>
        <w:t>. Minicursos do XI Simpósio Brasileiro de Segurança daInformação e de Sistemas Computacionais (SBSeg).</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DEEP, Akash. How To Prevent Spear Phishing Attacks. </w:t>
      </w:r>
      <w:r>
        <w:rPr>
          <w:rFonts w:hint="default" w:ascii="Arial" w:hAnsi="Arial" w:cs="Arial"/>
          <w:b/>
          <w:color w:val="000000"/>
          <w:sz w:val="24"/>
          <w:szCs w:val="24"/>
          <w:lang w:val="pt-BR"/>
        </w:rPr>
        <w:t>Hackernoon</w:t>
      </w:r>
      <w:r>
        <w:rPr>
          <w:rFonts w:hint="default" w:ascii="Arial" w:hAnsi="Arial" w:cs="Arial"/>
          <w:b w:val="0"/>
          <w:color w:val="000000"/>
          <w:sz w:val="24"/>
          <w:szCs w:val="24"/>
          <w:lang w:val="pt-BR"/>
        </w:rPr>
        <w:t>, 2019. Disponivel em: https://hackernoon.com/how-to-prevent-spear-phishing-attacks-df35b11133b7. Acesso em 08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DIÓGENES, Yuri; MAUSER, Daniel. </w:t>
      </w:r>
      <w:r>
        <w:rPr>
          <w:rFonts w:hint="default" w:ascii="Arial" w:hAnsi="Arial" w:cs="Arial"/>
          <w:b/>
          <w:color w:val="000000"/>
          <w:sz w:val="24"/>
          <w:szCs w:val="24"/>
          <w:lang w:val="pt-BR"/>
        </w:rPr>
        <w:t>Certificação Security+: Da prática para o exame SYO-401</w:t>
      </w:r>
      <w:r>
        <w:rPr>
          <w:rFonts w:hint="default" w:ascii="Arial" w:hAnsi="Arial" w:cs="Arial"/>
          <w:b w:val="0"/>
          <w:color w:val="000000"/>
          <w:sz w:val="24"/>
          <w:szCs w:val="24"/>
          <w:lang w:val="pt-BR"/>
        </w:rPr>
        <w:t xml:space="preserve">. Novaterra Editora e Distribuidora LTDA, 2016.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DIORIO, Rafael Fernando et al. </w:t>
      </w:r>
      <w:r>
        <w:rPr>
          <w:rFonts w:hint="default" w:ascii="Arial" w:hAnsi="Arial" w:cs="Arial"/>
          <w:b/>
          <w:color w:val="000000"/>
          <w:sz w:val="24"/>
          <w:szCs w:val="24"/>
          <w:lang w:val="pt-BR"/>
        </w:rPr>
        <w:t>Segurança da Informação e de Sistemas Computacionais: Um Estudo Prático sobre Ataques Utilizando Malwares</w:t>
      </w:r>
      <w:r>
        <w:rPr>
          <w:rFonts w:hint="default" w:ascii="Arial" w:hAnsi="Arial" w:cs="Arial"/>
          <w:b w:val="0"/>
          <w:color w:val="000000"/>
          <w:sz w:val="24"/>
          <w:szCs w:val="24"/>
          <w:lang w:val="pt-BR"/>
        </w:rPr>
        <w:t>. Anais SULCOMP, v. 9, 2018.</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Fernandes Filho, D. S., Afonso, V. M., Martins, V. F., Grégio, A.R.A., Geus,P.L.,Jino,M., dos Santos, R. D. C.(2011). </w:t>
      </w:r>
      <w:r>
        <w:rPr>
          <w:rFonts w:hint="default" w:ascii="Arial" w:hAnsi="Arial" w:cs="Arial"/>
          <w:b/>
          <w:color w:val="000000"/>
          <w:sz w:val="24"/>
          <w:szCs w:val="24"/>
          <w:lang w:val="pt-BR"/>
        </w:rPr>
        <w:t>Técnicas para Análise Dinâmica de Malware</w:t>
      </w:r>
      <w:r>
        <w:rPr>
          <w:rFonts w:hint="default" w:ascii="Arial" w:hAnsi="Arial" w:cs="Arial"/>
          <w:b w:val="0"/>
          <w:color w:val="000000"/>
          <w:sz w:val="24"/>
          <w:szCs w:val="24"/>
          <w:lang w:val="pt-BR"/>
        </w:rPr>
        <w:t>. XI Simpósio Brasileiro em Segurança da Informação e de Sistemas Computacionais (SBSeg).</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FERRAO, Isadora Garcia; KREUTZ, Diego. </w:t>
      </w:r>
      <w:r>
        <w:rPr>
          <w:rFonts w:hint="default" w:ascii="Arial" w:hAnsi="Arial" w:cs="Arial"/>
          <w:b/>
          <w:color w:val="000000"/>
          <w:sz w:val="24"/>
          <w:szCs w:val="24"/>
          <w:lang w:val="pt-BR"/>
        </w:rPr>
        <w:t>Segurança na web: análise black-box de scanners de vulnerabilidades.</w:t>
      </w:r>
      <w:r>
        <w:rPr>
          <w:rFonts w:hint="default" w:ascii="Arial" w:hAnsi="Arial" w:cs="Arial"/>
          <w:b w:val="0"/>
          <w:color w:val="000000"/>
          <w:sz w:val="24"/>
          <w:szCs w:val="24"/>
          <w:lang w:val="pt-BR"/>
        </w:rPr>
        <w:t xml:space="preserve"> 1a Escola Regional de Engenharia de Software (ERES), p. 135-142, 2017.</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FERREIRA, A. B. H. </w:t>
      </w:r>
      <w:r>
        <w:rPr>
          <w:rFonts w:hint="default" w:ascii="Arial" w:hAnsi="Arial" w:cs="Arial"/>
          <w:b/>
          <w:color w:val="000000"/>
          <w:sz w:val="24"/>
          <w:szCs w:val="24"/>
          <w:lang w:val="pt-BR"/>
        </w:rPr>
        <w:t>Novo Dicionário Aurélio da Língua Portuguesa</w:t>
      </w:r>
      <w:r>
        <w:rPr>
          <w:rFonts w:hint="default" w:ascii="Arial" w:hAnsi="Arial" w:cs="Arial"/>
          <w:b w:val="0"/>
          <w:color w:val="000000"/>
          <w:sz w:val="24"/>
          <w:szCs w:val="24"/>
          <w:lang w:val="pt-BR"/>
        </w:rPr>
        <w:t xml:space="preserve">. 4ª. Ed. Paraná: Positivo, 2009.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Ferreira Filho, C. T. M.; Corcovia, L. O.; Lima, L. O. Z.; Alves, R. dos S. AMEAÇAS DE ENGENHARIA SOCIAL À SEGURANÇA DA INFORMAÇÃO: FOCO EM PHISHING E PRETEXTING. </w:t>
      </w:r>
      <w:r>
        <w:rPr>
          <w:rFonts w:hint="default" w:ascii="Arial" w:hAnsi="Arial" w:cs="Arial"/>
          <w:b/>
          <w:color w:val="000000"/>
          <w:sz w:val="24"/>
          <w:szCs w:val="24"/>
          <w:lang w:val="pt-BR"/>
        </w:rPr>
        <w:t>SIMTEC - Simpósio de Tecnologia da Fatec Taquaritinga</w:t>
      </w:r>
      <w:r>
        <w:rPr>
          <w:rFonts w:hint="default" w:ascii="Arial" w:hAnsi="Arial" w:cs="Arial"/>
          <w:b w:val="0"/>
          <w:color w:val="000000"/>
          <w:sz w:val="24"/>
          <w:szCs w:val="24"/>
          <w:lang w:val="pt-BR"/>
        </w:rPr>
        <w:t xml:space="preserve">, v. 5, n. 1, p. 98-112, 21 dez. 2019.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GOODRICH, Michael T.; TAMASSIA, Roberto. </w:t>
      </w:r>
      <w:r>
        <w:rPr>
          <w:rFonts w:hint="default" w:ascii="Arial" w:hAnsi="Arial" w:eastAsia="Liberation Serif" w:cs="Arial"/>
          <w:b/>
          <w:color w:val="000000"/>
          <w:sz w:val="24"/>
          <w:szCs w:val="24"/>
          <w:lang w:val="pt-BR"/>
        </w:rPr>
        <w:t>Introduction to computer security</w:t>
      </w:r>
      <w:r>
        <w:rPr>
          <w:rFonts w:hint="default" w:ascii="Arial" w:hAnsi="Arial" w:eastAsia="Liberation Serif" w:cs="Arial"/>
          <w:b w:val="0"/>
          <w:color w:val="000000"/>
          <w:sz w:val="24"/>
          <w:szCs w:val="24"/>
          <w:lang w:val="pt-BR"/>
        </w:rPr>
        <w:t>. Pearson, 2011.</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HOSTMIDIA. </w:t>
      </w:r>
      <w:r>
        <w:rPr>
          <w:rFonts w:hint="default" w:ascii="Arial" w:hAnsi="Arial" w:cs="Arial"/>
          <w:b/>
          <w:sz w:val="24"/>
          <w:szCs w:val="24"/>
          <w:lang w:val="pt-BR"/>
        </w:rPr>
        <w:t>O que é Spoofing e como se proteger?</w:t>
      </w:r>
      <w:r>
        <w:rPr>
          <w:rFonts w:hint="default" w:ascii="Arial" w:hAnsi="Arial" w:cs="Arial"/>
          <w:b/>
          <w:color w:val="000000"/>
          <w:sz w:val="24"/>
          <w:szCs w:val="24"/>
          <w:lang w:val="pt-BR"/>
        </w:rPr>
        <w:t xml:space="preserve"> </w:t>
      </w:r>
      <w:r>
        <w:rPr>
          <w:rFonts w:hint="default" w:ascii="Arial" w:hAnsi="Arial" w:cs="Arial"/>
          <w:b w:val="0"/>
          <w:color w:val="000000"/>
          <w:sz w:val="24"/>
          <w:szCs w:val="24"/>
          <w:lang w:val="pt-BR"/>
        </w:rPr>
        <w:t>Disponivel em: https://www.hostmidia.com.br/blog/spoofing/. Acesso em 16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IETF. IETF. Internet Engineering Task Force RFC 2828 </w:t>
      </w:r>
      <w:r>
        <w:rPr>
          <w:rFonts w:hint="default" w:ascii="Arial" w:hAnsi="Arial" w:eastAsia="Liberation Serif" w:cs="Arial"/>
          <w:b/>
          <w:i w:val="0"/>
          <w:color w:val="000000"/>
          <w:sz w:val="24"/>
          <w:szCs w:val="24"/>
          <w:lang w:val="pt-BR"/>
        </w:rPr>
        <w:t>Internet Security Glossary</w:t>
      </w:r>
      <w:r>
        <w:rPr>
          <w:rFonts w:hint="default" w:ascii="Arial" w:hAnsi="Arial" w:eastAsia="Liberation Serif" w:cs="Arial"/>
          <w:b w:val="0"/>
          <w:color w:val="000000"/>
          <w:sz w:val="24"/>
          <w:szCs w:val="24"/>
          <w:lang w:val="pt-BR"/>
        </w:rPr>
        <w:t xml:space="preserve">, maio 2000. Disponivel em: </w:t>
      </w:r>
      <w:r>
        <w:rPr>
          <w:rFonts w:hint="default" w:ascii="Arial" w:hAnsi="Arial" w:eastAsia="Liberation Serif" w:cs="Arial"/>
          <w:sz w:val="24"/>
          <w:szCs w:val="24"/>
          <w:lang w:val="pt-BR"/>
        </w:rPr>
        <w:fldChar w:fldCharType="begin"/>
      </w:r>
      <w:r>
        <w:rPr>
          <w:rFonts w:hint="default" w:ascii="Arial" w:hAnsi="Arial" w:eastAsia="Liberation Serif" w:cs="Arial"/>
          <w:sz w:val="24"/>
          <w:szCs w:val="24"/>
          <w:lang w:val="pt-BR"/>
        </w:rPr>
        <w:instrText xml:space="preserve"> HYPERLINK "https://tools.ietf.org/html/rfc2828" </w:instrText>
      </w:r>
      <w:r>
        <w:rPr>
          <w:rFonts w:hint="default" w:ascii="Arial" w:hAnsi="Arial" w:eastAsia="Liberation Serif" w:cs="Arial"/>
          <w:sz w:val="24"/>
          <w:szCs w:val="24"/>
          <w:lang w:val="pt-BR"/>
        </w:rPr>
        <w:fldChar w:fldCharType="separate"/>
      </w:r>
      <w:r>
        <w:rPr>
          <w:rStyle w:val="13"/>
          <w:rFonts w:hint="default" w:ascii="Arial" w:hAnsi="Arial" w:eastAsia="Liberation Serif" w:cs="Arial"/>
          <w:b w:val="0"/>
          <w:color w:val="0000FF"/>
          <w:sz w:val="24"/>
          <w:szCs w:val="24"/>
          <w:u w:val="single"/>
          <w:lang w:val="pt-BR"/>
        </w:rPr>
        <w:t>https://tools.ietf.org/html/rfc2828</w:t>
      </w:r>
      <w:r>
        <w:rPr>
          <w:rFonts w:hint="default" w:ascii="Arial" w:hAnsi="Arial" w:eastAsia="Liberation Serif" w:cs="Arial"/>
          <w:sz w:val="24"/>
          <w:szCs w:val="24"/>
          <w:lang w:val="pt-BR"/>
        </w:rPr>
        <w:fldChar w:fldCharType="end"/>
      </w:r>
      <w:r>
        <w:rPr>
          <w:rFonts w:hint="default" w:ascii="Arial" w:hAnsi="Arial" w:eastAsia="Liberation Serif" w:cs="Arial"/>
          <w:b w:val="0"/>
          <w:color w:val="000000"/>
          <w:sz w:val="24"/>
          <w:szCs w:val="24"/>
          <w:lang w:val="pt-BR"/>
        </w:rPr>
        <w:t>. Acesso em 01 abr. 2020.</w:t>
      </w:r>
    </w:p>
    <w:p>
      <w:pPr>
        <w:pStyle w:val="20"/>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highlight w:val="yellow"/>
          <w:lang w:val="pt-BR"/>
          <w:rPrChange w:id="21" w:author="birazn" w:date="2020-09-20T15:39:25Z">
            <w:rPr>
              <w:rFonts w:hint="default" w:ascii="Arial" w:hAnsi="Arial" w:cs="Arial"/>
              <w:b w:val="0"/>
              <w:color w:val="000000"/>
              <w:sz w:val="24"/>
              <w:szCs w:val="24"/>
              <w:lang w:val="pt-BR"/>
            </w:rPr>
          </w:rPrChange>
        </w:rPr>
        <w:t>JUNIOR</w:t>
      </w:r>
      <w:r>
        <w:rPr>
          <w:rFonts w:hint="default" w:ascii="Arial" w:hAnsi="Arial" w:cs="Arial"/>
          <w:b w:val="0"/>
          <w:color w:val="000000"/>
          <w:sz w:val="24"/>
          <w:szCs w:val="24"/>
          <w:lang w:val="pt-BR"/>
        </w:rPr>
        <w:t xml:space="preserve">, Eliezer de Souza Batista. </w:t>
      </w:r>
      <w:r>
        <w:rPr>
          <w:rFonts w:hint="default" w:ascii="Arial" w:hAnsi="Arial" w:cs="Arial"/>
          <w:b/>
          <w:color w:val="000000"/>
          <w:sz w:val="24"/>
          <w:szCs w:val="24"/>
          <w:lang w:val="pt-BR"/>
        </w:rPr>
        <w:t>Uso de vírus desenvolvido no software MSFVENOM contra sistemas operacionais Android com utilização de mensagem SMS</w:t>
      </w:r>
      <w:r>
        <w:rPr>
          <w:rFonts w:hint="default" w:ascii="Arial" w:hAnsi="Arial" w:cs="Arial"/>
          <w:b w:val="0"/>
          <w:color w:val="000000"/>
          <w:sz w:val="24"/>
          <w:szCs w:val="24"/>
          <w:lang w:val="pt-BR"/>
        </w:rPr>
        <w:t>. 2016.</w:t>
      </w:r>
    </w:p>
    <w:p>
      <w:pPr>
        <w:pStyle w:val="20"/>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JUNIOR, Guilherme. </w:t>
      </w:r>
      <w:r>
        <w:rPr>
          <w:rFonts w:hint="default" w:ascii="Arial" w:hAnsi="Arial" w:cs="Arial"/>
          <w:b/>
          <w:color w:val="000000"/>
          <w:sz w:val="24"/>
          <w:szCs w:val="24"/>
          <w:lang w:val="pt-BR"/>
        </w:rPr>
        <w:t>Entendendo o que é Engenharia Social</w:t>
      </w:r>
      <w:r>
        <w:rPr>
          <w:rFonts w:hint="default" w:ascii="Arial" w:hAnsi="Arial" w:cs="Arial"/>
          <w:b w:val="0"/>
          <w:color w:val="000000"/>
          <w:sz w:val="24"/>
          <w:szCs w:val="24"/>
          <w:lang w:val="pt-BR"/>
        </w:rPr>
        <w:t>. 2006. Disponível em: http://www.vivaolinux.com.br/artigo/Entendendo-o-que-e-Engenharia-Social. Acesso em 12 jun. 2020.</w:t>
      </w:r>
    </w:p>
    <w:p>
      <w:pPr>
        <w:pStyle w:val="20"/>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LEITE, Iago Piccoli; PEREIRA, Fagner Coin. ENGENHARIA SOCIAL. </w:t>
      </w:r>
      <w:r>
        <w:rPr>
          <w:rFonts w:hint="default" w:ascii="Arial" w:hAnsi="Arial" w:cs="Arial"/>
          <w:b/>
          <w:color w:val="000000"/>
          <w:sz w:val="24"/>
          <w:szCs w:val="24"/>
          <w:lang w:val="pt-BR"/>
        </w:rPr>
        <w:t>Seminário De Tecnologia Gestão E Educação</w:t>
      </w:r>
      <w:r>
        <w:rPr>
          <w:rFonts w:hint="default" w:ascii="Arial" w:hAnsi="Arial" w:cs="Arial"/>
          <w:b w:val="0"/>
          <w:color w:val="000000"/>
          <w:sz w:val="24"/>
          <w:szCs w:val="24"/>
          <w:lang w:val="pt-BR"/>
        </w:rPr>
        <w:t xml:space="preserve">, v. 1, n. 2, p. 11-14, 2019.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MARCIANO, João Luiz Pereira. </w:t>
      </w:r>
      <w:r>
        <w:rPr>
          <w:rFonts w:hint="default" w:ascii="Arial" w:hAnsi="Arial" w:cs="Arial"/>
          <w:b/>
          <w:color w:val="000000"/>
          <w:sz w:val="24"/>
          <w:szCs w:val="24"/>
          <w:lang w:val="pt-BR"/>
        </w:rPr>
        <w:t>Segurança da informação: uma abordagem social</w:t>
      </w:r>
      <w:r>
        <w:rPr>
          <w:rFonts w:hint="default" w:ascii="Arial" w:hAnsi="Arial" w:cs="Arial"/>
          <w:b w:val="0"/>
          <w:color w:val="000000"/>
          <w:sz w:val="24"/>
          <w:szCs w:val="24"/>
          <w:lang w:val="pt-BR"/>
        </w:rPr>
        <w:t>. 2006.</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MARTINS, Diego de Oliveira. </w:t>
      </w:r>
      <w:r>
        <w:rPr>
          <w:rFonts w:hint="default" w:ascii="Arial" w:hAnsi="Arial" w:cs="Arial"/>
          <w:b/>
          <w:i/>
          <w:color w:val="000000"/>
          <w:sz w:val="24"/>
          <w:szCs w:val="24"/>
          <w:lang w:val="pt-BR"/>
        </w:rPr>
        <w:t>Phishing Scam: A fraude do Século 21</w:t>
      </w:r>
      <w:r>
        <w:rPr>
          <w:rFonts w:hint="default" w:ascii="Arial" w:hAnsi="Arial" w:cs="Arial"/>
          <w:b w:val="0"/>
          <w:i/>
          <w:color w:val="000000"/>
          <w:sz w:val="24"/>
          <w:szCs w:val="24"/>
          <w:lang w:val="pt-BR"/>
        </w:rPr>
        <w:t xml:space="preserve">, </w:t>
      </w:r>
      <w:r>
        <w:rPr>
          <w:rFonts w:hint="default" w:ascii="Arial" w:hAnsi="Arial" w:cs="Arial"/>
          <w:b w:val="0"/>
          <w:i w:val="0"/>
          <w:color w:val="000000"/>
          <w:sz w:val="24"/>
          <w:szCs w:val="24"/>
          <w:lang w:val="pt-BR"/>
        </w:rPr>
        <w:t xml:space="preserve">40 f. Universidade Federal do Rio de Janeiro, 2008.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MATSUNAGA, Igor. Os Principais Golpes de Engenharia Social. </w:t>
      </w:r>
      <w:r>
        <w:rPr>
          <w:rFonts w:hint="default" w:ascii="Arial" w:hAnsi="Arial" w:cs="Arial"/>
          <w:b/>
          <w:color w:val="000000"/>
          <w:sz w:val="24"/>
          <w:szCs w:val="24"/>
          <w:lang w:val="pt-BR"/>
        </w:rPr>
        <w:t>nsworld</w:t>
      </w:r>
      <w:r>
        <w:rPr>
          <w:rFonts w:hint="default" w:ascii="Arial" w:hAnsi="Arial" w:cs="Arial"/>
          <w:b w:val="0"/>
          <w:color w:val="000000"/>
          <w:sz w:val="24"/>
          <w:szCs w:val="24"/>
          <w:lang w:val="pt-BR"/>
        </w:rPr>
        <w:t xml:space="preserve">, 2018. Disponível em: https://nsworld.com.br/os-principais-golpes-de-engenharia-social/. Acesso em 12 jun. 2020.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MATSUNAGA, Igor. </w:t>
      </w:r>
      <w:r>
        <w:rPr>
          <w:rFonts w:hint="default" w:ascii="Arial" w:hAnsi="Arial" w:cs="Arial"/>
          <w:sz w:val="24"/>
          <w:szCs w:val="24"/>
          <w:lang w:val="pt-BR"/>
        </w:rPr>
        <w:t>Homem cai em golpe de smishing e tem seu WhatsApp invadido</w:t>
      </w:r>
      <w:r>
        <w:rPr>
          <w:rFonts w:hint="default" w:ascii="Arial" w:hAnsi="Arial" w:cs="Arial"/>
          <w:b w:val="0"/>
          <w:color w:val="000000"/>
          <w:sz w:val="24"/>
          <w:szCs w:val="24"/>
          <w:lang w:val="pt-BR"/>
        </w:rPr>
        <w:t xml:space="preserve">. </w:t>
      </w:r>
      <w:r>
        <w:rPr>
          <w:rFonts w:hint="default" w:ascii="Arial" w:hAnsi="Arial" w:cs="Arial"/>
          <w:b/>
          <w:color w:val="000000"/>
          <w:sz w:val="24"/>
          <w:szCs w:val="24"/>
          <w:lang w:val="pt-BR"/>
        </w:rPr>
        <w:t>nsworld</w:t>
      </w:r>
      <w:r>
        <w:rPr>
          <w:rFonts w:hint="default" w:ascii="Arial" w:hAnsi="Arial" w:cs="Arial"/>
          <w:b w:val="0"/>
          <w:color w:val="000000"/>
          <w:sz w:val="24"/>
          <w:szCs w:val="24"/>
          <w:lang w:val="pt-BR"/>
        </w:rPr>
        <w:t xml:space="preserve">, 2019. Disponível em: https://nsworld.com.br/homem-cai-em-golpe-de-smishing-e-tem-seu-whatsapp-invadido/. Acesso em 15 jun. 2020.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highlight w:val="yellow"/>
          <w:lang w:val="pt-BR"/>
          <w:rPrChange w:id="22" w:author="birazn" w:date="2020-09-20T15:38:56Z">
            <w:rPr>
              <w:rFonts w:hint="default" w:ascii="Arial" w:hAnsi="Arial" w:cs="Arial"/>
              <w:b w:val="0"/>
              <w:color w:val="000000"/>
              <w:sz w:val="24"/>
              <w:szCs w:val="24"/>
              <w:lang w:val="pt-BR"/>
            </w:rPr>
          </w:rPrChange>
        </w:rPr>
        <w:t>MENDES</w:t>
      </w:r>
      <w:r>
        <w:rPr>
          <w:rFonts w:hint="default" w:ascii="Arial" w:hAnsi="Arial" w:cs="Arial"/>
          <w:b w:val="0"/>
          <w:color w:val="000000"/>
          <w:sz w:val="24"/>
          <w:szCs w:val="24"/>
          <w:lang w:val="pt-BR"/>
        </w:rPr>
        <w:t xml:space="preserve">, Dimas Albuquerque. </w:t>
      </w:r>
      <w:r>
        <w:rPr>
          <w:rFonts w:hint="default" w:ascii="Arial" w:hAnsi="Arial" w:cs="Arial"/>
          <w:b/>
          <w:color w:val="000000"/>
          <w:sz w:val="24"/>
          <w:szCs w:val="24"/>
          <w:lang w:val="pt-BR"/>
        </w:rPr>
        <w:t>Análise de Vulnerabilidades em Aplicações Android com o Uso de Ferrramentas de Teste de Intrusão e a Metodologia OWASP</w:t>
      </w:r>
      <w:r>
        <w:rPr>
          <w:rFonts w:hint="default" w:ascii="Arial" w:hAnsi="Arial" w:cs="Arial"/>
          <w:b w:val="0"/>
          <w:color w:val="000000"/>
          <w:sz w:val="24"/>
          <w:szCs w:val="24"/>
          <w:lang w:val="pt-BR"/>
        </w:rPr>
        <w:t>. 2017.</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MITNICK, K., SIMON, W., WOZNIAK, S. </w:t>
      </w:r>
      <w:r>
        <w:rPr>
          <w:rFonts w:hint="default" w:ascii="Arial" w:hAnsi="Arial" w:cs="Arial"/>
          <w:b/>
          <w:color w:val="000000"/>
          <w:sz w:val="24"/>
          <w:szCs w:val="24"/>
          <w:lang w:val="pt-BR"/>
        </w:rPr>
        <w:t>“The Art of Deception”</w:t>
      </w:r>
      <w:r>
        <w:rPr>
          <w:rFonts w:hint="default" w:ascii="Arial" w:hAnsi="Arial" w:cs="Arial"/>
          <w:b w:val="0"/>
          <w:color w:val="000000"/>
          <w:sz w:val="24"/>
          <w:szCs w:val="24"/>
          <w:lang w:val="pt-BR"/>
        </w:rPr>
        <w:t>, John Wiley &amp; Sons. 2002.</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highlight w:val="yellow"/>
          <w:lang w:val="pt-BR"/>
          <w:rPrChange w:id="23" w:author="birazn" w:date="2020-09-20T15:43:47Z">
            <w:rPr>
              <w:rFonts w:hint="default" w:ascii="Arial" w:hAnsi="Arial" w:cs="Arial"/>
              <w:b w:val="0"/>
              <w:color w:val="000000"/>
              <w:sz w:val="24"/>
              <w:szCs w:val="24"/>
              <w:lang w:val="pt-BR"/>
            </w:rPr>
          </w:rPrChange>
        </w:rPr>
        <w:t>MITNICK, Kevin D.; SIMON,</w:t>
      </w:r>
      <w:r>
        <w:rPr>
          <w:rFonts w:hint="default" w:ascii="Arial" w:hAnsi="Arial" w:cs="Arial"/>
          <w:b w:val="0"/>
          <w:color w:val="000000"/>
          <w:sz w:val="24"/>
          <w:szCs w:val="24"/>
          <w:lang w:val="pt-BR"/>
        </w:rPr>
        <w:t xml:space="preserve"> William L. A arte de enganar. </w:t>
      </w:r>
      <w:r>
        <w:rPr>
          <w:rFonts w:hint="default" w:ascii="Arial" w:hAnsi="Arial" w:cs="Arial"/>
          <w:b/>
          <w:color w:val="000000"/>
          <w:sz w:val="24"/>
          <w:szCs w:val="24"/>
          <w:lang w:val="pt-BR"/>
        </w:rPr>
        <w:t>Ataques de Hackers: Controlando o Fator</w:t>
      </w:r>
      <w:r>
        <w:rPr>
          <w:rFonts w:hint="default" w:ascii="Arial" w:hAnsi="Arial" w:cs="Arial"/>
          <w:b w:val="0"/>
          <w:color w:val="000000"/>
          <w:sz w:val="24"/>
          <w:szCs w:val="24"/>
          <w:lang w:val="pt-BR"/>
        </w:rPr>
        <w:t xml:space="preserve">, 2003.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MITNICK, Kevin D.; SIMON, William L. </w:t>
      </w:r>
      <w:r>
        <w:rPr>
          <w:rFonts w:hint="default" w:ascii="Arial" w:hAnsi="Arial" w:cs="Arial"/>
          <w:b/>
          <w:color w:val="000000"/>
          <w:sz w:val="24"/>
          <w:szCs w:val="24"/>
          <w:lang w:val="pt-BR"/>
        </w:rPr>
        <w:t>The art of intrusion</w:t>
      </w:r>
      <w:r>
        <w:rPr>
          <w:rFonts w:hint="default" w:ascii="Arial" w:hAnsi="Arial" w:cs="Arial"/>
          <w:b w:val="0"/>
          <w:color w:val="000000"/>
          <w:sz w:val="24"/>
          <w:szCs w:val="24"/>
          <w:lang w:val="pt-BR"/>
        </w:rPr>
        <w:t xml:space="preserve">: the real stories behind the exploits of hackers, intruders, and deceivers. Indianapolis: Wiley Publishing, 2005. </w:t>
      </w:r>
    </w:p>
    <w:p>
      <w:pPr>
        <w:pStyle w:val="20"/>
        <w:keepNext w:val="0"/>
        <w:keepLines w:val="0"/>
        <w:widowControl/>
        <w:suppressLineNumbers w:val="0"/>
        <w:spacing w:before="0" w:beforeAutospacing="1" w:after="0" w:afterAutospacing="0" w:line="240" w:lineRule="auto"/>
        <w:ind w:left="0" w:right="0"/>
        <w:jc w:val="left"/>
        <w:rPr>
          <w:rFonts w:hint="default" w:ascii="Arial" w:hAnsi="Arial" w:cs="Arial"/>
          <w:b w:val="0"/>
          <w:i w:val="0"/>
          <w:sz w:val="24"/>
          <w:szCs w:val="24"/>
        </w:rPr>
      </w:pPr>
      <w:r>
        <w:rPr>
          <w:rFonts w:hint="default" w:ascii="Arial" w:hAnsi="Arial" w:cs="Arial"/>
          <w:b w:val="0"/>
          <w:i w:val="0"/>
          <w:color w:val="000000"/>
          <w:sz w:val="24"/>
          <w:szCs w:val="24"/>
          <w:lang w:val="pt-BR"/>
        </w:rPr>
        <w:t xml:space="preserve">MOURA, Anderson Henrique de. </w:t>
      </w:r>
      <w:r>
        <w:rPr>
          <w:rFonts w:hint="default" w:ascii="Arial" w:hAnsi="Arial" w:cs="Arial"/>
          <w:b/>
          <w:i w:val="0"/>
          <w:color w:val="000000"/>
          <w:sz w:val="24"/>
          <w:szCs w:val="24"/>
          <w:lang w:val="pt-BR"/>
        </w:rPr>
        <w:t>A utilização do metasploit framework para obtenção de informações de um dispositivo móvel android</w:t>
      </w:r>
      <w:r>
        <w:rPr>
          <w:rFonts w:hint="default" w:ascii="Arial" w:hAnsi="Arial" w:cs="Arial"/>
          <w:b w:val="0"/>
          <w:i w:val="0"/>
          <w:color w:val="000000"/>
          <w:sz w:val="24"/>
          <w:szCs w:val="24"/>
          <w:lang w:val="pt-BR"/>
        </w:rPr>
        <w:t>. 2017.</w:t>
      </w:r>
    </w:p>
    <w:p>
      <w:pPr>
        <w:pStyle w:val="20"/>
        <w:keepNext w:val="0"/>
        <w:keepLines w:val="0"/>
        <w:widowControl/>
        <w:suppressLineNumbers w:val="0"/>
        <w:spacing w:before="0" w:beforeAutospacing="1" w:after="0" w:afterAutospacing="0" w:line="240" w:lineRule="auto"/>
        <w:ind w:left="0" w:right="0"/>
        <w:jc w:val="left"/>
        <w:rPr>
          <w:rFonts w:hint="default" w:ascii="Arial" w:hAnsi="Arial" w:cs="Arial"/>
          <w:b w:val="0"/>
          <w:i w:val="0"/>
          <w:sz w:val="24"/>
          <w:szCs w:val="24"/>
        </w:rPr>
      </w:pPr>
      <w:r>
        <w:rPr>
          <w:rFonts w:hint="default" w:ascii="Arial" w:hAnsi="Arial" w:cs="Arial"/>
          <w:b w:val="0"/>
          <w:i w:val="0"/>
          <w:color w:val="000000"/>
          <w:sz w:val="24"/>
          <w:szCs w:val="24"/>
          <w:lang w:val="pt-BR"/>
        </w:rPr>
        <w:t xml:space="preserve">NETO, José Durval Carneiro Campello. </w:t>
      </w:r>
      <w:r>
        <w:rPr>
          <w:rFonts w:hint="default" w:ascii="Arial" w:hAnsi="Arial" w:cs="Arial"/>
          <w:b/>
          <w:i w:val="0"/>
          <w:color w:val="000000"/>
          <w:sz w:val="24"/>
          <w:szCs w:val="24"/>
          <w:lang w:val="pt-BR"/>
        </w:rPr>
        <w:t>Panorama Atual de Smishing no Brasil</w:t>
      </w:r>
      <w:r>
        <w:rPr>
          <w:rFonts w:hint="default" w:ascii="Arial" w:hAnsi="Arial" w:cs="Arial"/>
          <w:b w:val="0"/>
          <w:i w:val="0"/>
          <w:color w:val="000000"/>
          <w:sz w:val="24"/>
          <w:szCs w:val="24"/>
          <w:lang w:val="pt-BR"/>
        </w:rPr>
        <w:t xml:space="preserve">. 2018.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PAIS, Ricardo; MOREIRA, Fernando; VARAJÃO, João. </w:t>
      </w:r>
      <w:r>
        <w:rPr>
          <w:rFonts w:hint="default" w:ascii="Arial" w:hAnsi="Arial" w:cs="Arial"/>
          <w:b/>
          <w:color w:val="000000"/>
          <w:sz w:val="24"/>
          <w:szCs w:val="24"/>
          <w:lang w:val="pt-BR"/>
        </w:rPr>
        <w:t>Engenharia Social (ou o carneiro que afinal era um lobo)</w:t>
      </w:r>
      <w:r>
        <w:rPr>
          <w:rFonts w:hint="default" w:ascii="Arial" w:hAnsi="Arial" w:cs="Arial"/>
          <w:b w:val="0"/>
          <w:color w:val="000000"/>
          <w:sz w:val="24"/>
          <w:szCs w:val="24"/>
          <w:lang w:val="pt-BR"/>
        </w:rPr>
        <w:t xml:space="preserve">. 2013.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PEIXOTO, M. </w:t>
      </w:r>
      <w:r>
        <w:rPr>
          <w:rFonts w:hint="default" w:ascii="Arial" w:hAnsi="Arial" w:eastAsia="Liberation Serif" w:cs="Arial"/>
          <w:b/>
          <w:color w:val="000000"/>
          <w:sz w:val="24"/>
          <w:szCs w:val="24"/>
          <w:lang w:val="pt-BR"/>
        </w:rPr>
        <w:t>Engenharia Social e a Segurança da Informação na Gestão Corporativa</w:t>
      </w:r>
      <w:r>
        <w:rPr>
          <w:rFonts w:hint="default" w:ascii="Arial" w:hAnsi="Arial" w:eastAsia="Liberation Serif" w:cs="Arial"/>
          <w:b w:val="0"/>
          <w:color w:val="000000"/>
          <w:sz w:val="24"/>
          <w:szCs w:val="24"/>
          <w:lang w:val="pt-BR"/>
        </w:rPr>
        <w:t xml:space="preserve">. Rio de Janeiro: Brasport. 2006.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PEREIRA, Cleber Guedes. </w:t>
      </w:r>
      <w:r>
        <w:rPr>
          <w:rFonts w:hint="default" w:ascii="Arial" w:hAnsi="Arial" w:cs="Arial"/>
          <w:b/>
          <w:color w:val="000000"/>
          <w:sz w:val="24"/>
          <w:szCs w:val="24"/>
          <w:lang w:val="pt-BR"/>
        </w:rPr>
        <w:t>Phishing: conceitos e ações preventivas aplicadas à empresa</w:t>
      </w:r>
      <w:r>
        <w:rPr>
          <w:rFonts w:hint="default" w:ascii="Arial" w:hAnsi="Arial" w:cs="Arial"/>
          <w:b w:val="0"/>
          <w:color w:val="000000"/>
          <w:sz w:val="24"/>
          <w:szCs w:val="24"/>
          <w:lang w:val="pt-BR"/>
        </w:rPr>
        <w:t xml:space="preserve">. 2016.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PROOF. </w:t>
      </w:r>
      <w:r>
        <w:rPr>
          <w:rFonts w:hint="default" w:ascii="Arial" w:hAnsi="Arial" w:cs="Arial"/>
          <w:b/>
          <w:color w:val="000000"/>
          <w:sz w:val="24"/>
          <w:szCs w:val="24"/>
          <w:lang w:val="pt-BR"/>
        </w:rPr>
        <w:t>Engenharia Social.</w:t>
      </w:r>
      <w:r>
        <w:rPr>
          <w:rFonts w:hint="default" w:ascii="Arial" w:hAnsi="Arial" w:cs="Arial"/>
          <w:b w:val="0"/>
          <w:color w:val="000000"/>
          <w:sz w:val="24"/>
          <w:szCs w:val="24"/>
          <w:lang w:val="pt-BR"/>
        </w:rPr>
        <w:t xml:space="preserve"> 2018. Disponível em: https://www.proof.com.br/blog/ataques-de-engenharia-social/. Acesso em 16 jun. 2020.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QUINTÃO, P. MISAGHI, M. P. S. C. C. S. NOVAIS, E. B. -</w:t>
      </w:r>
      <w:r>
        <w:rPr>
          <w:rFonts w:hint="default" w:ascii="Arial" w:hAnsi="Arial" w:eastAsia="Liberation Serif" w:cs="Arial"/>
          <w:b/>
          <w:color w:val="000000"/>
          <w:sz w:val="24"/>
          <w:szCs w:val="24"/>
          <w:lang w:val="pt-BR"/>
        </w:rPr>
        <w:t>Análise dos Desafios e Melhores Práticas Para Resguardar a Segurança e Privacidade dos Dispositivos Móveis no Uso das Redes Sociais</w:t>
      </w:r>
      <w:r>
        <w:rPr>
          <w:rFonts w:hint="default" w:ascii="Arial" w:hAnsi="Arial" w:eastAsia="Liberation Serif" w:cs="Arial"/>
          <w:b w:val="0"/>
          <w:color w:val="000000"/>
          <w:sz w:val="24"/>
          <w:szCs w:val="24"/>
          <w:lang w:val="pt-BR"/>
        </w:rPr>
        <w:t xml:space="preserve"> -2010. Disponível em: </w:t>
      </w:r>
      <w:r>
        <w:rPr>
          <w:rFonts w:hint="default" w:ascii="Arial" w:hAnsi="Arial" w:eastAsia="Liberation Serif" w:cs="Arial"/>
          <w:sz w:val="24"/>
          <w:szCs w:val="24"/>
          <w:lang w:val="pt-BR"/>
        </w:rPr>
        <w:fldChar w:fldCharType="begin"/>
      </w:r>
      <w:r>
        <w:rPr>
          <w:rFonts w:hint="default" w:ascii="Arial" w:hAnsi="Arial" w:eastAsia="Liberation Serif" w:cs="Arial"/>
          <w:sz w:val="24"/>
          <w:szCs w:val="24"/>
          <w:lang w:val="pt-BR"/>
        </w:rPr>
        <w:instrText xml:space="preserve"> HYPERLINK "https://www.researchgate.net/profile/Mehran_Misaghi/publication/274706269_ANLISE_DOS_DESAFIOS_E_MELHORES_PRTICAS_PARA_RESGUARDAR_A_SEGURANA_E_PRIVACIDADE_DOS_DISPOSITIVOS_MVEIS_NO_USO_DAS_REDES_SOCIAIS/links/5526703b0cf21e126f9dafa2.pdf." </w:instrText>
      </w:r>
      <w:r>
        <w:rPr>
          <w:rFonts w:hint="default" w:ascii="Arial" w:hAnsi="Arial" w:eastAsia="Liberation Serif" w:cs="Arial"/>
          <w:sz w:val="24"/>
          <w:szCs w:val="24"/>
          <w:lang w:val="pt-BR"/>
        </w:rPr>
        <w:fldChar w:fldCharType="separate"/>
      </w:r>
      <w:r>
        <w:rPr>
          <w:rStyle w:val="13"/>
          <w:rFonts w:hint="default" w:ascii="Arial" w:hAnsi="Arial" w:eastAsia="Liberation Serif" w:cs="Arial"/>
          <w:sz w:val="24"/>
          <w:szCs w:val="24"/>
          <w:lang w:val="pt-BR"/>
        </w:rPr>
        <w:t>https://www.researchgate.net/profile/Mehran_Misaghi/publication/274706269_ANL HYPERLINK</w:t>
      </w:r>
      <w:r>
        <w:rPr>
          <w:rFonts w:hint="default" w:ascii="Arial" w:hAnsi="Arial" w:eastAsia="Liberation Serif" w:cs="Arial"/>
          <w:sz w:val="24"/>
          <w:szCs w:val="24"/>
          <w:lang w:val="pt-BR"/>
        </w:rPr>
        <w:fldChar w:fldCharType="end"/>
      </w:r>
      <w:r>
        <w:rPr>
          <w:rFonts w:hint="default" w:ascii="Arial" w:hAnsi="Arial" w:eastAsia="Liberation Serif" w:cs="Arial"/>
          <w:b w:val="0"/>
          <w:color w:val="000000"/>
          <w:sz w:val="24"/>
          <w:szCs w:val="24"/>
          <w:u w:val="single"/>
          <w:lang w:val="pt-BR"/>
        </w:rPr>
        <w:t>.</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Acesso em 01/04/2020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RODRIGUES, Renato. Brasil é o País com mais usuários atacados por phishing. </w:t>
      </w:r>
      <w:r>
        <w:rPr>
          <w:rFonts w:hint="default" w:ascii="Arial" w:hAnsi="Arial" w:cs="Arial"/>
          <w:b/>
          <w:color w:val="000000"/>
          <w:sz w:val="24"/>
          <w:szCs w:val="24"/>
          <w:lang w:val="pt-BR"/>
        </w:rPr>
        <w:t>Kaspersky</w:t>
      </w:r>
      <w:r>
        <w:rPr>
          <w:rFonts w:hint="default" w:ascii="Arial" w:hAnsi="Arial" w:cs="Arial"/>
          <w:b w:val="0"/>
          <w:color w:val="000000"/>
          <w:sz w:val="24"/>
          <w:szCs w:val="24"/>
          <w:lang w:val="pt-BR"/>
        </w:rPr>
        <w:t>, 2019. Disponível em: https://www.kaspersky.com.br/blog/brasil-ataques-phishing/11826/ Acesso em 28 mai.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RODRIGUES, Renato. Brasileiros são maiores vítimas de golpes phishing no mundo. </w:t>
      </w:r>
      <w:r>
        <w:rPr>
          <w:rFonts w:hint="default" w:ascii="Arial" w:hAnsi="Arial" w:cs="Arial"/>
          <w:b/>
          <w:color w:val="000000"/>
          <w:sz w:val="24"/>
          <w:szCs w:val="24"/>
          <w:lang w:val="pt-BR"/>
        </w:rPr>
        <w:t>Kaspersky</w:t>
      </w:r>
      <w:r>
        <w:rPr>
          <w:rFonts w:hint="default" w:ascii="Arial" w:hAnsi="Arial" w:cs="Arial"/>
          <w:b w:val="0"/>
          <w:color w:val="000000"/>
          <w:sz w:val="24"/>
          <w:szCs w:val="24"/>
          <w:lang w:val="pt-BR"/>
        </w:rPr>
        <w:t>, 2018. Disponível em: https://www.kaspersky.com.br/blog/phishing-klsec-brasil-assolini/10642/. Acesso em 08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ROSA, Adriano Carlos et al. Engenharia Social: o elo mais frágil da segurança nas empresas. </w:t>
      </w:r>
      <w:r>
        <w:rPr>
          <w:rFonts w:hint="default" w:ascii="Arial" w:hAnsi="Arial" w:cs="Arial"/>
          <w:b/>
          <w:color w:val="000000"/>
          <w:sz w:val="24"/>
          <w:szCs w:val="24"/>
          <w:lang w:val="pt-BR"/>
        </w:rPr>
        <w:t>REAVI-Revista Eletrônica do Alto Vale do Itajaí</w:t>
      </w:r>
      <w:r>
        <w:rPr>
          <w:rFonts w:hint="default" w:ascii="Arial" w:hAnsi="Arial" w:cs="Arial"/>
          <w:b w:val="0"/>
          <w:color w:val="000000"/>
          <w:sz w:val="24"/>
          <w:szCs w:val="24"/>
          <w:lang w:val="pt-BR"/>
        </w:rPr>
        <w:t xml:space="preserve">, v. 1, n. 2, p. 29-40, 2012.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SANTOS, Daniel Pitanga dos. </w:t>
      </w:r>
      <w:r>
        <w:rPr>
          <w:rFonts w:hint="default" w:ascii="Arial" w:hAnsi="Arial" w:cs="Arial"/>
          <w:b/>
          <w:color w:val="000000"/>
          <w:sz w:val="24"/>
          <w:szCs w:val="24"/>
          <w:lang w:val="pt-BR"/>
        </w:rPr>
        <w:t>A engenharia social no Brasil e seus riscos</w:t>
      </w:r>
      <w:r>
        <w:rPr>
          <w:rFonts w:hint="default" w:ascii="Arial" w:hAnsi="Arial" w:cs="Arial"/>
          <w:b w:val="0"/>
          <w:color w:val="000000"/>
          <w:sz w:val="24"/>
          <w:szCs w:val="24"/>
          <w:lang w:val="pt-BR"/>
        </w:rPr>
        <w:t xml:space="preserve">. 2016.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SCHELL, Roger R.</w:t>
      </w:r>
      <w:r>
        <w:rPr>
          <w:rFonts w:hint="default" w:ascii="Arial" w:hAnsi="Arial" w:cs="Arial"/>
          <w:b/>
          <w:color w:val="000000"/>
          <w:sz w:val="24"/>
          <w:szCs w:val="24"/>
          <w:lang w:val="pt-BR"/>
        </w:rPr>
        <w:t xml:space="preserve"> Information security: science, pseudoscience, and flying pigs</w:t>
      </w:r>
      <w:r>
        <w:rPr>
          <w:rFonts w:hint="default" w:ascii="Arial" w:hAnsi="Arial" w:cs="Arial"/>
          <w:b w:val="0"/>
          <w:color w:val="000000"/>
          <w:sz w:val="24"/>
          <w:szCs w:val="24"/>
          <w:lang w:val="pt-BR"/>
        </w:rPr>
        <w:t>. In: Seventeenth Annual Computer Security Applications Conference. IEEE, 2001. p. 205-216.</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SÊMOLA, Marcos. </w:t>
      </w:r>
      <w:r>
        <w:rPr>
          <w:rFonts w:hint="default" w:ascii="Arial" w:hAnsi="Arial" w:cs="Arial"/>
          <w:b/>
          <w:color w:val="000000"/>
          <w:sz w:val="24"/>
          <w:szCs w:val="24"/>
          <w:lang w:val="pt-BR"/>
        </w:rPr>
        <w:t>Gestão da Segurança da Informação</w:t>
      </w:r>
      <w:r>
        <w:rPr>
          <w:rFonts w:hint="default" w:ascii="Arial" w:hAnsi="Arial" w:cs="Arial"/>
          <w:b w:val="0"/>
          <w:color w:val="000000"/>
          <w:sz w:val="24"/>
          <w:szCs w:val="24"/>
          <w:lang w:val="pt-BR"/>
        </w:rPr>
        <w:t xml:space="preserve">: uma visão executiva da segurança da informação. Rio de Janeiro: Elsevier, 2014. </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SILVA, Francisc</w:t>
      </w:r>
      <w:r>
        <w:rPr>
          <w:rFonts w:hint="default" w:ascii="Arial" w:hAnsi="Arial" w:cs="Arial"/>
          <w:sz w:val="24"/>
          <w:szCs w:val="24"/>
          <w:lang w:val="pt-BR"/>
        </w:rPr>
        <w:t>o José Albino Faria Castro.</w:t>
      </w:r>
      <w:r>
        <w:rPr>
          <w:rFonts w:hint="default" w:ascii="Arial" w:hAnsi="Arial" w:cs="Arial"/>
          <w:b/>
          <w:sz w:val="24"/>
          <w:szCs w:val="24"/>
          <w:lang w:val="pt-BR"/>
        </w:rPr>
        <w:t xml:space="preserve"> Classificação Taxonómica dos Ataques de Engenharia Social</w:t>
      </w:r>
      <w:r>
        <w:rPr>
          <w:rFonts w:hint="default" w:ascii="Arial" w:hAnsi="Arial" w:cs="Arial"/>
          <w:sz w:val="24"/>
          <w:szCs w:val="24"/>
          <w:lang w:val="pt-BR"/>
        </w:rPr>
        <w:t>. 2013. 132 f. Dissertação (Mestrado em Segurança dos Sistemas de Informação) -Faculdade de Engenharia. Universidade Católica Portuguesa, Sintra</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sz w:val="24"/>
          <w:szCs w:val="24"/>
          <w:lang w:val="pt-BR"/>
        </w:rPr>
        <w:t>SOCIAL-ENGINEER.</w:t>
      </w:r>
      <w:r>
        <w:rPr>
          <w:rFonts w:hint="default" w:ascii="Arial" w:hAnsi="Arial" w:cs="Arial"/>
          <w:b/>
          <w:sz w:val="24"/>
          <w:szCs w:val="24"/>
          <w:lang w:val="pt-BR"/>
        </w:rPr>
        <w:t>The Social Engineering Framework</w:t>
      </w:r>
      <w:r>
        <w:rPr>
          <w:rFonts w:hint="default" w:ascii="Arial" w:hAnsi="Arial" w:cs="Arial"/>
          <w:sz w:val="24"/>
          <w:szCs w:val="24"/>
          <w:lang w:val="pt-BR"/>
        </w:rPr>
        <w:t xml:space="preserve">. 2018. Disponível em: </w:t>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"https://www.social-engineer.org/framework/influencing-others/pretexting/" </w:instrText>
      </w:r>
      <w:r>
        <w:rPr>
          <w:rFonts w:hint="default" w:ascii="Arial" w:hAnsi="Arial" w:cs="Arial"/>
          <w:sz w:val="24"/>
          <w:szCs w:val="24"/>
          <w:lang w:val="pt-BR"/>
        </w:rPr>
        <w:fldChar w:fldCharType="separate"/>
      </w:r>
      <w:r>
        <w:rPr>
          <w:rStyle w:val="13"/>
          <w:rFonts w:hint="default" w:ascii="Arial" w:hAnsi="Arial" w:cs="Arial"/>
          <w:sz w:val="24"/>
          <w:szCs w:val="24"/>
          <w:lang w:val="pt-BR"/>
        </w:rPr>
        <w:t>https://www.social-engineer.org/framework/influencing-others/pretexting/</w:t>
      </w:r>
      <w:r>
        <w:rPr>
          <w:rFonts w:hint="default" w:ascii="Arial" w:hAnsi="Arial" w:cs="Arial"/>
          <w:sz w:val="24"/>
          <w:szCs w:val="24"/>
          <w:lang w:val="pt-BR"/>
        </w:rPr>
        <w:fldChar w:fldCharType="end"/>
      </w:r>
      <w:r>
        <w:rPr>
          <w:rFonts w:hint="default" w:ascii="Arial" w:hAnsi="Arial" w:cs="Arial"/>
          <w:sz w:val="24"/>
          <w:szCs w:val="24"/>
          <w:lang w:val="pt-BR"/>
        </w:rPr>
        <w:t>. Acesso em 16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SOUZA, Valter. o que é pretexting. </w:t>
      </w:r>
      <w:r>
        <w:rPr>
          <w:rFonts w:hint="default" w:ascii="Arial" w:hAnsi="Arial" w:cs="Arial"/>
          <w:b/>
          <w:color w:val="000000"/>
          <w:sz w:val="24"/>
          <w:szCs w:val="24"/>
          <w:lang w:val="pt-BR"/>
        </w:rPr>
        <w:t xml:space="preserve">Mailfence </w:t>
      </w:r>
      <w:r>
        <w:rPr>
          <w:rFonts w:hint="default" w:ascii="Arial" w:hAnsi="Arial" w:cs="Arial"/>
          <w:b w:val="0"/>
          <w:color w:val="000000"/>
          <w:sz w:val="24"/>
          <w:szCs w:val="24"/>
          <w:lang w:val="pt-BR"/>
        </w:rPr>
        <w:t>, 2018. Disponível em: https://blog.mailfence.com/pt/o-que-e-pretexting. Acesso em 08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u w:val="none"/>
          <w:lang w:val="pt-BR"/>
        </w:rPr>
        <w:t xml:space="preserve">SOUZA, Valter. engenharia social o que é baiting. </w:t>
      </w:r>
      <w:r>
        <w:rPr>
          <w:rFonts w:hint="default" w:ascii="Arial" w:hAnsi="Arial" w:cs="Arial"/>
          <w:b/>
          <w:color w:val="000000"/>
          <w:sz w:val="24"/>
          <w:szCs w:val="24"/>
          <w:u w:val="none"/>
          <w:lang w:val="pt-BR"/>
        </w:rPr>
        <w:t xml:space="preserve">Mailfence </w:t>
      </w:r>
      <w:r>
        <w:rPr>
          <w:rFonts w:hint="default" w:ascii="Arial" w:hAnsi="Arial" w:cs="Arial"/>
          <w:b w:val="0"/>
          <w:color w:val="000000"/>
          <w:sz w:val="24"/>
          <w:szCs w:val="24"/>
          <w:u w:val="none"/>
          <w:lang w:val="pt-BR"/>
        </w:rPr>
        <w:t>, 2018. Disponivel em: https://blog.mailfence.com/pt/engenharia-social-o-que-e-baiting/. Acesso em 08 jun. 2020.</w:t>
      </w:r>
    </w:p>
    <w:p>
      <w:pPr>
        <w:pStyle w:val="20"/>
        <w:keepNext w:val="0"/>
        <w:keepLines w:val="0"/>
        <w:widowControl/>
        <w:suppressLineNumbers w:val="0"/>
        <w:spacing w:before="0" w:beforeAutospacing="1" w:after="0" w:afterAutospacing="0" w:line="252" w:lineRule="auto"/>
        <w:ind w:left="0" w:right="0"/>
        <w:jc w:val="both"/>
        <w:rPr>
          <w:rFonts w:hint="default" w:ascii="Arial" w:hAnsi="Arial" w:cs="Arial"/>
          <w:b w:val="0"/>
          <w:i w:val="0"/>
          <w:sz w:val="24"/>
          <w:szCs w:val="24"/>
        </w:rPr>
      </w:pPr>
      <w:r>
        <w:rPr>
          <w:rFonts w:hint="default" w:ascii="Arial" w:hAnsi="Arial" w:cs="Arial"/>
          <w:b w:val="0"/>
          <w:i w:val="0"/>
          <w:color w:val="000000"/>
          <w:sz w:val="24"/>
          <w:szCs w:val="24"/>
          <w:lang w:val="pt-BR"/>
        </w:rPr>
        <w:t xml:space="preserve">STONEBURNER, Gary; GOGUEN, Alice; FERINGA, </w:t>
      </w:r>
      <w:r>
        <w:rPr>
          <w:rFonts w:hint="default" w:ascii="Arial" w:hAnsi="Arial" w:cs="Arial"/>
          <w:b/>
          <w:i w:val="0"/>
          <w:color w:val="000000"/>
          <w:sz w:val="24"/>
          <w:szCs w:val="24"/>
          <w:lang w:val="pt-BR"/>
        </w:rPr>
        <w:t>Alexis. Risk management guide for information technology systems</w:t>
      </w:r>
      <w:r>
        <w:rPr>
          <w:rFonts w:hint="default" w:ascii="Arial" w:hAnsi="Arial" w:cs="Arial"/>
          <w:b w:val="0"/>
          <w:i w:val="0"/>
          <w:color w:val="000000"/>
          <w:sz w:val="24"/>
          <w:szCs w:val="24"/>
          <w:lang w:val="pt-BR"/>
        </w:rPr>
        <w:t>. Nist special publication, v. 800, n. 30, 2002.</w:t>
      </w:r>
    </w:p>
    <w:p>
      <w:pPr>
        <w:bidi w:val="0"/>
        <w:spacing w:line="240" w:lineRule="auto"/>
        <w:jc w:val="both"/>
        <w:rPr>
          <w:rFonts w:hint="default" w:ascii="Arial" w:hAnsi="Arial" w:cs="Arial"/>
        </w:rPr>
      </w:pPr>
      <w:bookmarkStart w:id="24" w:name="__RefHeading___Toc5541_1486608613"/>
      <w:bookmarkEnd w:id="24"/>
      <w:bookmarkStart w:id="25" w:name="_Toc23719"/>
      <w:r>
        <w:rPr>
          <w:rFonts w:hint="default" w:ascii="Arial" w:hAnsi="Arial" w:cs="Arial"/>
          <w:lang w:val="pt-BR"/>
        </w:rPr>
        <w:t xml:space="preserve">Tailgating Attack: A Physical Social Engineering Crime. Medium, 2020. Disponível em: </w:t>
      </w:r>
      <w:r>
        <w:rPr>
          <w:rFonts w:hint="default" w:ascii="Arial" w:hAnsi="Arial" w:cs="Arial"/>
          <w:lang w:val="pt-BR"/>
        </w:rPr>
        <w:fldChar w:fldCharType="begin"/>
      </w:r>
      <w:r>
        <w:rPr>
          <w:rFonts w:hint="default" w:ascii="Arial" w:hAnsi="Arial" w:cs="Arial"/>
          <w:lang w:val="pt-BR"/>
        </w:rPr>
        <w:instrText xml:space="preserve"> HYPERLINK "https://medium.com/@kratikal/tailgating-attack-a-physical-social-engineering-crime-f63da4195536" </w:instrText>
      </w:r>
      <w:r>
        <w:rPr>
          <w:rFonts w:hint="default" w:ascii="Arial" w:hAnsi="Arial" w:cs="Arial"/>
          <w:lang w:val="pt-BR"/>
        </w:rPr>
        <w:fldChar w:fldCharType="separate"/>
      </w:r>
      <w:r>
        <w:rPr>
          <w:rStyle w:val="13"/>
          <w:rFonts w:hint="default" w:ascii="Arial" w:hAnsi="Arial" w:cs="Arial"/>
          <w:b w:val="0"/>
          <w:i/>
          <w:color w:val="000000"/>
          <w:szCs w:val="24"/>
          <w:u w:val="none"/>
          <w:lang w:val="pt-BR"/>
        </w:rPr>
        <w:t>https://medium.com/@kratikal/tailgating-attack-a-physical-social-engineering-crime-f63da4195536</w:t>
      </w:r>
      <w:r>
        <w:rPr>
          <w:rFonts w:hint="default" w:ascii="Arial" w:hAnsi="Arial" w:cs="Arial"/>
          <w:lang w:val="pt-BR"/>
        </w:rPr>
        <w:fldChar w:fldCharType="end"/>
      </w:r>
      <w:r>
        <w:rPr>
          <w:rFonts w:hint="default" w:ascii="Arial" w:hAnsi="Arial" w:cs="Arial"/>
          <w:lang w:val="pt-BR"/>
        </w:rPr>
        <w:t>. Acesso em 08 jun. 2020.</w:t>
      </w:r>
      <w:bookmarkEnd w:id="25"/>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imSun" w:hAnsi="SimSun" w:eastAsia="SimSun" w:cs="SimSun"/>
          <w:sz w:val="24"/>
          <w:szCs w:val="24"/>
          <w:lang w:val="pt-BR"/>
        </w:rPr>
      </w:pPr>
    </w:p>
    <w:sectPr>
      <w:headerReference r:id="rId5" w:type="default"/>
      <w:pgSz w:w="11906" w:h="16838"/>
      <w:pgMar w:top="1701" w:right="1134" w:bottom="1134" w:left="1701" w:header="720" w:footer="720" w:gutter="0"/>
      <w:pgNumType w:fmt="decimal" w:start="12"/>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irazn" w:date="2020-09-20T15:18:54Z" w:initials="b">
    <w:p w14:paraId="C79BA033">
      <w:pPr>
        <w:pStyle w:val="8"/>
        <w:rPr>
          <w:rFonts w:hint="default"/>
          <w:lang w:val="pt-PT"/>
        </w:rPr>
      </w:pPr>
      <w:r>
        <w:rPr>
          <w:rFonts w:hint="default"/>
          <w:lang w:val="pt-PT"/>
        </w:rPr>
        <w:t>Resumo não tem recuo e paragrafo unico</w:t>
      </w:r>
    </w:p>
  </w:comment>
  <w:comment w:id="1" w:author="birazn" w:date="2020-09-20T15:19:32Z" w:initials="b">
    <w:p w14:paraId="BBDFFEE0">
      <w:pPr>
        <w:pStyle w:val="8"/>
        <w:rPr>
          <w:rFonts w:hint="default"/>
          <w:lang w:val="pt-PT"/>
        </w:rPr>
      </w:pPr>
      <w:r>
        <w:rPr>
          <w:rFonts w:hint="default"/>
          <w:lang w:val="pt-PT"/>
        </w:rPr>
        <w:t>No maximo 5 e mais especifico, Segurança, Exploit, Vulnerabilidade, Android etc são termos genéricos de mais, lembrando que “palavra chave” não é necessariamente so palavra, pode ser termo, por exemplo “Segurança Mobile” “Engenharia Social”</w:t>
      </w:r>
    </w:p>
  </w:comment>
  <w:comment w:id="2" w:author="birazn" w:date="2020-09-20T15:22:20Z" w:initials="b">
    <w:p w14:paraId="0DFF4A23">
      <w:pPr>
        <w:pStyle w:val="8"/>
        <w:rPr>
          <w:rFonts w:hint="default"/>
          <w:lang w:val="pt-PT"/>
        </w:rPr>
      </w:pPr>
      <w:r>
        <w:rPr>
          <w:rFonts w:hint="default"/>
          <w:lang w:val="pt-PT"/>
        </w:rPr>
        <w:t>Parece ter sido feito no tradutor e colado aqui, é importante, passar por professor de ingles, não é tão importante nesse momento pois tanto resumo e consequentemente abstract podem mudar.</w:t>
      </w:r>
    </w:p>
  </w:comment>
  <w:comment w:id="3" w:author="birazn" w:date="2020-09-20T15:23:31Z" w:initials="b">
    <w:p w14:paraId="CFAE50DF">
      <w:pPr>
        <w:pStyle w:val="8"/>
        <w:rPr>
          <w:rFonts w:hint="default"/>
          <w:lang w:val="pt-PT"/>
        </w:rPr>
      </w:pPr>
      <w:r>
        <w:rPr>
          <w:rFonts w:hint="default"/>
          <w:lang w:val="pt-PT"/>
        </w:rPr>
        <w:t>Acompanhar as palavras que forem modificadas</w:t>
      </w:r>
    </w:p>
  </w:comment>
  <w:comment w:id="4" w:author="birazn" w:date="2020-09-20T15:25:51Z" w:initials="b">
    <w:p w14:paraId="53F94FF1">
      <w:pPr>
        <w:pStyle w:val="8"/>
        <w:rPr>
          <w:rFonts w:hint="default"/>
          <w:lang w:val="pt-PT"/>
        </w:rPr>
      </w:pPr>
      <w:r>
        <w:rPr>
          <w:rFonts w:hint="default"/>
          <w:lang w:val="pt-PT"/>
        </w:rPr>
        <w:t>Ou seja, da impressão que não ficou bem explicado e esta tentando falar de novo. Retire esse termo. Junte a explicação ao termo e coloque “será utilizado como prova de conceito” no final</w:t>
      </w:r>
    </w:p>
  </w:comment>
  <w:comment w:id="5" w:author="birazn" w:date="2020-09-20T15:27:47Z" w:initials="b">
    <w:p w14:paraId="EEBEB1B1">
      <w:pPr>
        <w:pStyle w:val="8"/>
        <w:rPr>
          <w:rFonts w:hint="default"/>
          <w:lang w:val="pt-PT"/>
        </w:rPr>
      </w:pPr>
      <w:r>
        <w:rPr>
          <w:rFonts w:hint="default"/>
          <w:lang w:val="pt-PT"/>
        </w:rPr>
        <w:t>Penso que objetivo geral e especifico não precisam ser subitens e estar dentro de um outro item.</w:t>
      </w:r>
    </w:p>
    <w:p w14:paraId="EFE736F5">
      <w:pPr>
        <w:pStyle w:val="8"/>
        <w:numPr>
          <w:ilvl w:val="1"/>
          <w:numId w:val="1"/>
        </w:numPr>
        <w:rPr>
          <w:rFonts w:hint="default"/>
          <w:lang w:val="pt-PT"/>
        </w:rPr>
      </w:pPr>
      <w:r>
        <w:rPr>
          <w:rFonts w:hint="default"/>
          <w:lang w:val="pt-PT"/>
        </w:rPr>
        <w:t>Obj Geral</w:t>
      </w:r>
    </w:p>
    <w:p w14:paraId="7DC61E7D">
      <w:pPr>
        <w:pStyle w:val="8"/>
        <w:numPr>
          <w:ilvl w:val="1"/>
          <w:numId w:val="1"/>
        </w:numPr>
        <w:rPr>
          <w:rFonts w:hint="default"/>
          <w:lang w:val="pt-PT"/>
        </w:rPr>
      </w:pPr>
      <w:r>
        <w:rPr>
          <w:rFonts w:hint="default"/>
          <w:lang w:val="pt-PT"/>
        </w:rPr>
        <w:t>Obj especifico...</w:t>
      </w:r>
    </w:p>
  </w:comment>
  <w:comment w:id="6" w:author="birazn" w:date="2020-09-20T15:29:32Z" w:initials="b">
    <w:p w14:paraId="3F6E3142">
      <w:pPr>
        <w:pStyle w:val="8"/>
        <w:rPr>
          <w:rFonts w:hint="default"/>
          <w:lang w:val="pt-PT"/>
        </w:rPr>
      </w:pPr>
      <w:r>
        <w:rPr>
          <w:rFonts w:hint="default"/>
          <w:lang w:val="pt-PT"/>
        </w:rPr>
        <w:t>Façam uma pequena citação para apoiar de onde saiu esta informação.</w:t>
      </w:r>
    </w:p>
  </w:comment>
  <w:comment w:id="7" w:author="birazn" w:date="2020-09-20T15:30:23Z" w:initials="b">
    <w:p w14:paraId="39DD6121">
      <w:pPr>
        <w:pStyle w:val="8"/>
        <w:rPr>
          <w:rFonts w:hint="default"/>
          <w:lang w:val="pt-PT"/>
        </w:rPr>
      </w:pPr>
      <w:r>
        <w:rPr>
          <w:rFonts w:hint="default"/>
          <w:lang w:val="pt-PT"/>
        </w:rPr>
        <w:t>Como não são itens com prioridade definida, faça com marcador e não numeração, como obj especifico</w:t>
      </w:r>
    </w:p>
  </w:comment>
  <w:comment w:id="8" w:author="birazn" w:date="2020-09-20T15:40:47Z" w:initials="b">
    <w:p w14:paraId="6E77779F">
      <w:pPr>
        <w:pStyle w:val="8"/>
        <w:rPr>
          <w:rFonts w:hint="default"/>
          <w:lang w:val="pt-PT"/>
        </w:rPr>
      </w:pPr>
      <w:r>
        <w:rPr>
          <w:rFonts w:hint="default"/>
          <w:lang w:val="pt-PT"/>
        </w:rPr>
        <w:t>Data não bate com a referencia</w:t>
      </w:r>
    </w:p>
  </w:comment>
  <w:comment w:id="9" w:author="birazn" w:date="2020-09-20T15:41:41Z" w:initials="b">
    <w:p w14:paraId="DFE69C8A">
      <w:pPr>
        <w:pStyle w:val="8"/>
        <w:rPr>
          <w:rFonts w:hint="default"/>
          <w:lang w:val="pt-PT"/>
        </w:rPr>
      </w:pPr>
      <w:r>
        <w:rPr>
          <w:rFonts w:hint="default"/>
          <w:lang w:val="pt-PT"/>
        </w:rPr>
        <w:t>Acredito que possa ter mais um ou dois paragrafos, e os itens não tem prioridade, faça como marcador e não numeração.</w:t>
      </w:r>
    </w:p>
    <w:p w14:paraId="33E78D15">
      <w:pPr>
        <w:pStyle w:val="8"/>
        <w:rPr>
          <w:rFonts w:hint="default"/>
          <w:lang w:val="pt-PT"/>
        </w:rPr>
      </w:pPr>
      <w:r>
        <w:rPr>
          <w:rFonts w:hint="default"/>
          <w:lang w:val="pt-PT"/>
        </w:rPr>
        <w:t>Precisa ter ao menos uma referencia, pois e conceitual.</w:t>
      </w:r>
    </w:p>
  </w:comment>
  <w:comment w:id="10" w:author="birazn" w:date="2020-09-20T15:43:00Z" w:initials="b">
    <w:p w14:paraId="7A7E7268">
      <w:pPr>
        <w:pStyle w:val="8"/>
        <w:rPr>
          <w:rFonts w:hint="default"/>
          <w:lang w:val="pt-PT"/>
        </w:rPr>
      </w:pPr>
      <w:r>
        <w:rPr>
          <w:rFonts w:hint="default"/>
          <w:lang w:val="pt-PT"/>
        </w:rPr>
        <w:t>Ao menos uma referencia, conceitual.</w:t>
      </w:r>
    </w:p>
  </w:comment>
  <w:comment w:id="11" w:author="birazn" w:date="2020-09-20T15:44:22Z" w:initials="b">
    <w:p w14:paraId="5F7FB2D7">
      <w:pPr>
        <w:pStyle w:val="8"/>
        <w:rPr>
          <w:rFonts w:hint="default"/>
          <w:lang w:val="pt-PT"/>
        </w:rPr>
      </w:pPr>
      <w:r>
        <w:rPr>
          <w:rFonts w:hint="default"/>
          <w:lang w:val="pt-PT"/>
        </w:rPr>
        <w:t>Ao menos uma referencia</w:t>
      </w:r>
    </w:p>
  </w:comment>
  <w:comment w:id="12" w:author="birazn" w:date="2020-09-20T15:45:28Z" w:initials="b">
    <w:p w14:paraId="73AB7193">
      <w:pPr>
        <w:pStyle w:val="8"/>
        <w:rPr>
          <w:rFonts w:hint="default"/>
          <w:lang w:val="pt-PT"/>
        </w:rPr>
      </w:pPr>
      <w:r>
        <w:rPr>
          <w:rFonts w:hint="default"/>
          <w:lang w:val="pt-PT"/>
        </w:rPr>
        <w:t>Não encontrei nas referencias ou esta colocado errado aqui ou lá</w:t>
      </w:r>
    </w:p>
  </w:comment>
  <w:comment w:id="13" w:author="birazn" w:date="2020-09-20T15:32:11Z" w:initials="b">
    <w:p w14:paraId="78F4D8EA">
      <w:pPr>
        <w:pStyle w:val="8"/>
        <w:rPr>
          <w:rFonts w:hint="default"/>
          <w:lang w:val="pt-PT"/>
        </w:rPr>
      </w:pPr>
      <w:r>
        <w:rPr>
          <w:rFonts w:hint="default"/>
          <w:lang w:val="pt-PT"/>
        </w:rPr>
        <w:t>Alguma citação é necessaria pois é um conceito que não foi criado por vcs.</w:t>
      </w:r>
    </w:p>
  </w:comment>
  <w:comment w:id="14" w:author="birazn" w:date="2020-09-20T15:32:52Z" w:initials="b">
    <w:p w14:paraId="27DDECD2">
      <w:pPr>
        <w:pStyle w:val="8"/>
        <w:rPr>
          <w:rFonts w:hint="default"/>
          <w:lang w:val="pt-PT"/>
        </w:rPr>
      </w:pPr>
      <w:r>
        <w:rPr>
          <w:rFonts w:hint="default"/>
          <w:lang w:val="pt-PT"/>
        </w:rPr>
        <w:t>Esta definição necessita de citação</w:t>
      </w:r>
    </w:p>
  </w:comment>
  <w:comment w:id="15" w:author="birazn" w:date="2020-09-20T15:34:32Z" w:initials="b">
    <w:p w14:paraId="7DBD7613">
      <w:pPr>
        <w:pStyle w:val="8"/>
        <w:rPr>
          <w:rFonts w:hint="default"/>
          <w:lang w:val="pt-PT"/>
        </w:rPr>
      </w:pPr>
      <w:r>
        <w:rPr>
          <w:rFonts w:hint="default"/>
          <w:lang w:val="pt-PT"/>
        </w:rPr>
        <w:t>Os itens 4 e 5 fazem parte do conhecimento, é uma explanação teorica e não tecnica ou pratica, então devem constar dentro do cap2 como sub itens</w:t>
      </w:r>
    </w:p>
  </w:comment>
  <w:comment w:id="16" w:author="birazn" w:date="2020-09-20T15:47:01Z" w:initials="b">
    <w:p w14:paraId="CF2CE890">
      <w:pPr>
        <w:pStyle w:val="8"/>
        <w:rPr>
          <w:rFonts w:hint="default"/>
          <w:lang w:val="pt-PT"/>
        </w:rPr>
      </w:pPr>
      <w:r>
        <w:rPr>
          <w:rFonts w:hint="default"/>
          <w:lang w:val="pt-PT"/>
        </w:rPr>
        <w:t>Não encontrei nas referencias</w:t>
      </w:r>
    </w:p>
  </w:comment>
  <w:comment w:id="17" w:author="birazn" w:date="2020-09-20T15:47:29Z" w:initials="b">
    <w:p w14:paraId="FE413DD2">
      <w:pPr>
        <w:pStyle w:val="8"/>
        <w:rPr>
          <w:rFonts w:hint="default"/>
          <w:lang w:val="pt-PT"/>
        </w:rPr>
      </w:pPr>
      <w:r>
        <w:rPr>
          <w:rFonts w:hint="default"/>
          <w:lang w:val="pt-PT"/>
        </w:rPr>
        <w:t>Referencia de definição</w:t>
      </w:r>
    </w:p>
  </w:comment>
  <w:comment w:id="18" w:author="birazn" w:date="2020-09-20T15:47:50Z" w:initials="b">
    <w:p w14:paraId="76FF54B3">
      <w:pPr>
        <w:pStyle w:val="8"/>
        <w:rPr>
          <w:rFonts w:hint="default"/>
          <w:lang w:val="pt-PT"/>
        </w:rPr>
      </w:pPr>
      <w:r>
        <w:rPr>
          <w:rFonts w:hint="default"/>
          <w:lang w:val="pt-PT"/>
        </w:rPr>
        <w:t>Referencia de afirmação</w:t>
      </w:r>
    </w:p>
  </w:comment>
  <w:comment w:id="19" w:author="birazn" w:date="2020-09-20T15:48:46Z" w:initials="b">
    <w:p w14:paraId="7B772942">
      <w:pPr>
        <w:pStyle w:val="8"/>
        <w:rPr>
          <w:rFonts w:hint="default"/>
          <w:lang w:val="pt-PT"/>
        </w:rPr>
      </w:pPr>
      <w:r>
        <w:rPr>
          <w:rFonts w:hint="default"/>
          <w:lang w:val="pt-PT"/>
        </w:rPr>
        <w:t>Necessidade de citação, muitos conceitos que foram criados por outros</w:t>
      </w:r>
    </w:p>
  </w:comment>
  <w:comment w:id="20" w:author="birazn" w:date="2020-09-20T15:49:27Z" w:initials="b">
    <w:p w14:paraId="7F95B24D">
      <w:pPr>
        <w:pStyle w:val="8"/>
        <w:rPr>
          <w:rFonts w:hint="default"/>
          <w:lang w:val="pt-PT"/>
        </w:rPr>
      </w:pPr>
      <w:r>
        <w:rPr>
          <w:rFonts w:hint="default"/>
          <w:lang w:val="pt-PT"/>
        </w:rPr>
        <w:t>Citação</w:t>
      </w:r>
    </w:p>
  </w:comment>
  <w:comment w:id="21" w:author="birazn" w:date="2020-09-20T15:35:53Z" w:initials="b">
    <w:p w14:paraId="53EEAD91">
      <w:pPr>
        <w:pStyle w:val="8"/>
        <w:rPr>
          <w:rFonts w:hint="default"/>
          <w:lang w:val="pt-PT"/>
        </w:rPr>
      </w:pPr>
      <w:r>
        <w:rPr>
          <w:rFonts w:hint="default"/>
          <w:lang w:val="pt-PT"/>
        </w:rPr>
        <w:t>Referencias são alinhdas a esquerda, segundo ABNT</w:t>
      </w:r>
    </w:p>
  </w:comment>
  <w:comment w:id="22" w:author="birazn" w:date="2020-09-20T15:50:16Z" w:initials="b">
    <w:p w14:paraId="6F7C83E1">
      <w:pPr>
        <w:pStyle w:val="8"/>
        <w:rPr>
          <w:rFonts w:hint="default"/>
          <w:lang w:val="pt-PT"/>
        </w:rPr>
      </w:pPr>
      <w:r>
        <w:rPr>
          <w:rFonts w:hint="default"/>
          <w:lang w:val="pt-PT"/>
        </w:rPr>
        <w:t>Se as referecnias estão aqui elas devem aparecer no texto, só achei as que estão em amarelo</w:t>
      </w:r>
      <w:bookmarkStart w:id="26" w:name="_GoBack"/>
      <w:bookmarkEnd w:id="2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C79BA033" w15:done="0"/>
  <w15:commentEx w15:paraId="BBDFFEE0" w15:done="0"/>
  <w15:commentEx w15:paraId="0DFF4A23" w15:done="0"/>
  <w15:commentEx w15:paraId="CFAE50DF" w15:done="0"/>
  <w15:commentEx w15:paraId="53F94FF1" w15:done="0"/>
  <w15:commentEx w15:paraId="7DC61E7D" w15:done="0"/>
  <w15:commentEx w15:paraId="3F6E3142" w15:done="0"/>
  <w15:commentEx w15:paraId="39DD6121" w15:done="0"/>
  <w15:commentEx w15:paraId="6E77779F" w15:done="0"/>
  <w15:commentEx w15:paraId="33E78D15" w15:done="0"/>
  <w15:commentEx w15:paraId="7A7E7268" w15:done="0"/>
  <w15:commentEx w15:paraId="5F7FB2D7" w15:done="0"/>
  <w15:commentEx w15:paraId="73AB7193" w15:done="0"/>
  <w15:commentEx w15:paraId="78F4D8EA" w15:done="0"/>
  <w15:commentEx w15:paraId="27DDECD2" w15:done="0"/>
  <w15:commentEx w15:paraId="7DBD7613" w15:done="0"/>
  <w15:commentEx w15:paraId="CF2CE890" w15:done="0"/>
  <w15:commentEx w15:paraId="FE413DD2" w15:done="0"/>
  <w15:commentEx w15:paraId="76FF54B3" w15:done="0"/>
  <w15:commentEx w15:paraId="7B772942" w15:done="0"/>
  <w15:commentEx w15:paraId="7F95B24D" w15:done="0"/>
  <w15:commentEx w15:paraId="53EEAD91" w15:done="0"/>
  <w15:commentEx w15:paraId="6F7C8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auto"/>
    <w:pitch w:val="default"/>
    <w:sig w:usb0="00000000" w:usb1="00000000" w:usb2="00000009" w:usb3="00000000" w:csb0="200001FF" w:csb1="00000000"/>
  </w:font>
  <w:font w:name="Mangal">
    <w:altName w:val="Liberation Mono"/>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tc&#10;yHsRAgAAMAQAAA4AAAAAAAAAAQAgAAAANQEAAGRycy9lMm9Eb2MueG1sUEsFBgAAAAAGAAYAWQEA&#10;ALgFAAAAAA==&#10;">
              <v:fill on="f" focussize="0,0"/>
              <v:stroke on="f" weight="0.5pt"/>
              <v:imagedata o:title=""/>
              <o:lock v:ext="edit" aspectratio="f"/>
              <v:textbox inset="0mm,0mm,0mm,0mm" style="mso-fit-shape-to-text:t;">
                <w:txbxContent>
                  <w:p>
                    <w:pPr>
                      <w:pStyle w:val="11"/>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E0146"/>
    <w:multiLevelType w:val="singleLevel"/>
    <w:tmpl w:val="947E01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F4B23D"/>
    <w:multiLevelType w:val="multilevel"/>
    <w:tmpl w:val="B7F4B23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E5A6F04"/>
    <w:multiLevelType w:val="multilevel"/>
    <w:tmpl w:val="EE5A6F04"/>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7FC08FD"/>
    <w:multiLevelType w:val="singleLevel"/>
    <w:tmpl w:val="17FC08FD"/>
    <w:lvl w:ilvl="0" w:tentative="0">
      <w:start w:val="1"/>
      <w:numFmt w:val="decimal"/>
      <w:lvlText w:val="%1."/>
      <w:lvlJc w:val="left"/>
      <w:pPr>
        <w:tabs>
          <w:tab w:val="left" w:pos="425"/>
        </w:tabs>
        <w:ind w:left="425" w:leftChars="0" w:hanging="425" w:firstLineChars="0"/>
      </w:pPr>
      <w:rPr>
        <w:rFonts w:hint="default"/>
      </w:rPr>
    </w:lvl>
  </w:abstractNum>
  <w:abstractNum w:abstractNumId="4">
    <w:nsid w:val="2FB936AA"/>
    <w:multiLevelType w:val="multilevel"/>
    <w:tmpl w:val="2FB936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3385D06C"/>
    <w:multiLevelType w:val="singleLevel"/>
    <w:tmpl w:val="3385D06C"/>
    <w:lvl w:ilvl="0" w:tentative="0">
      <w:start w:val="1"/>
      <w:numFmt w:val="decimal"/>
      <w:lvlText w:val="%1."/>
      <w:lvlJc w:val="left"/>
      <w:pPr>
        <w:tabs>
          <w:tab w:val="left" w:pos="425"/>
        </w:tabs>
        <w:ind w:left="425" w:leftChars="0" w:hanging="425" w:firstLineChars="0"/>
      </w:pPr>
      <w:rPr>
        <w:rFonts w:hint="default"/>
      </w:rPr>
    </w:lvl>
  </w:abstractNum>
  <w:abstractNum w:abstractNumId="6">
    <w:nsid w:val="5B4DCD88"/>
    <w:multiLevelType w:val="multilevel"/>
    <w:tmpl w:val="5B4DCD8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irazn">
    <w15:presenceInfo w15:providerId="None" w15:userId="biraz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trackRevisions w:val="tru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15D2A"/>
    <w:rsid w:val="00537C08"/>
    <w:rsid w:val="00B02F90"/>
    <w:rsid w:val="02AC6C0B"/>
    <w:rsid w:val="04CD6B53"/>
    <w:rsid w:val="06BA675B"/>
    <w:rsid w:val="07BF4B17"/>
    <w:rsid w:val="082A1B85"/>
    <w:rsid w:val="0B2F756B"/>
    <w:rsid w:val="0C941784"/>
    <w:rsid w:val="1014566A"/>
    <w:rsid w:val="11C20F97"/>
    <w:rsid w:val="13341C5A"/>
    <w:rsid w:val="16015D2A"/>
    <w:rsid w:val="187C0B11"/>
    <w:rsid w:val="1CD6539E"/>
    <w:rsid w:val="1D3747C7"/>
    <w:rsid w:val="222902C3"/>
    <w:rsid w:val="23B84497"/>
    <w:rsid w:val="24D76532"/>
    <w:rsid w:val="264A0FC8"/>
    <w:rsid w:val="27CF52C4"/>
    <w:rsid w:val="2989447F"/>
    <w:rsid w:val="2D1E4E0C"/>
    <w:rsid w:val="2E81541F"/>
    <w:rsid w:val="3173003C"/>
    <w:rsid w:val="36BD1AD7"/>
    <w:rsid w:val="396E7CE9"/>
    <w:rsid w:val="39C8097B"/>
    <w:rsid w:val="3FFE50AC"/>
    <w:rsid w:val="474D668E"/>
    <w:rsid w:val="4A3A1038"/>
    <w:rsid w:val="4C3E7D2A"/>
    <w:rsid w:val="4CA96F81"/>
    <w:rsid w:val="50FE27EE"/>
    <w:rsid w:val="54DB2F2E"/>
    <w:rsid w:val="551950D8"/>
    <w:rsid w:val="58F0202D"/>
    <w:rsid w:val="5AB4753F"/>
    <w:rsid w:val="5B3F594B"/>
    <w:rsid w:val="5E721383"/>
    <w:rsid w:val="60787334"/>
    <w:rsid w:val="645D5171"/>
    <w:rsid w:val="64B01958"/>
    <w:rsid w:val="65BA36C1"/>
    <w:rsid w:val="678F1731"/>
    <w:rsid w:val="69567265"/>
    <w:rsid w:val="6EA70031"/>
    <w:rsid w:val="6FD27B2C"/>
    <w:rsid w:val="71D76648"/>
    <w:rsid w:val="73FA2C79"/>
    <w:rsid w:val="7D4D0307"/>
    <w:rsid w:val="7DCE2F46"/>
    <w:rsid w:val="7E8A67ED"/>
    <w:rsid w:val="DFBF016A"/>
    <w:rsid w:val="EBFE7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Ascii" w:hAnsiTheme="minorAscii" w:eastAsiaTheme="minorEastAsia"/>
      <w:sz w:val="24"/>
      <w:szCs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24"/>
    </w:rPr>
  </w:style>
  <w:style w:type="paragraph" w:styleId="3">
    <w:name w:val="heading 2"/>
    <w:basedOn w:val="1"/>
    <w:next w:val="1"/>
    <w:unhideWhenUsed/>
    <w:qFormat/>
    <w:uiPriority w:val="0"/>
    <w:pPr>
      <w:keepNext/>
      <w:spacing w:before="240" w:after="60"/>
      <w:outlineLvl w:val="1"/>
    </w:pPr>
    <w:rPr>
      <w:rFonts w:ascii="Arial" w:hAnsi="Arial"/>
      <w:b/>
      <w:sz w:val="24"/>
    </w:rPr>
  </w:style>
  <w:style w:type="paragraph" w:styleId="4">
    <w:name w:val="heading 3"/>
    <w:basedOn w:val="1"/>
    <w:next w:val="1"/>
    <w:unhideWhenUsed/>
    <w:qFormat/>
    <w:uiPriority w:val="0"/>
    <w:pPr>
      <w:keepNext/>
      <w:spacing w:before="240" w:after="60"/>
      <w:outlineLvl w:val="2"/>
    </w:pPr>
    <w:rPr>
      <w:rFonts w:ascii="Arial" w:hAnsi="Arial"/>
      <w:b/>
      <w:sz w:val="24"/>
    </w:rPr>
  </w:style>
  <w:style w:type="paragraph" w:styleId="5">
    <w:name w:val="heading 4"/>
    <w:basedOn w:val="1"/>
    <w:next w:val="1"/>
    <w:unhideWhenUsed/>
    <w:qFormat/>
    <w:uiPriority w:val="0"/>
    <w:pPr>
      <w:keepNext/>
      <w:spacing w:before="240" w:after="60"/>
      <w:jc w:val="both"/>
      <w:outlineLvl w:val="3"/>
    </w:pPr>
    <w:rPr>
      <w:rFonts w:asciiTheme="majorAscii" w:hAnsiTheme="majorAscii" w:eastAsiaTheme="minorEastAsia"/>
      <w:b/>
      <w:sz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annotation text"/>
    <w:basedOn w:val="1"/>
    <w:uiPriority w:val="0"/>
    <w:pPr>
      <w:jc w:val="left"/>
    </w:pPr>
  </w:style>
  <w:style w:type="character" w:styleId="9">
    <w:name w:val="FollowedHyperlink"/>
    <w:basedOn w:val="6"/>
    <w:qFormat/>
    <w:uiPriority w:val="0"/>
    <w:rPr>
      <w:color w:val="800000"/>
      <w:u w:val="single"/>
    </w:rPr>
  </w:style>
  <w:style w:type="paragraph" w:styleId="10">
    <w:name w:val="footer"/>
    <w:basedOn w:val="1"/>
    <w:qFormat/>
    <w:uiPriority w:val="0"/>
    <w:pPr>
      <w:tabs>
        <w:tab w:val="center" w:pos="4252"/>
        <w:tab w:val="right" w:pos="8504"/>
      </w:tabs>
    </w:pPr>
  </w:style>
  <w:style w:type="paragraph" w:styleId="11">
    <w:name w:val="header"/>
    <w:basedOn w:val="1"/>
    <w:qFormat/>
    <w:uiPriority w:val="0"/>
    <w:pPr>
      <w:tabs>
        <w:tab w:val="center" w:pos="4252"/>
        <w:tab w:val="right" w:pos="8504"/>
      </w:tabs>
    </w:p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80"/>
      <w:u w:val="single"/>
    </w:rPr>
  </w:style>
  <w:style w:type="paragraph" w:styleId="14">
    <w:name w:val="Normal (Web)"/>
    <w:qFormat/>
    <w:uiPriority w:val="0"/>
    <w:pPr>
      <w:spacing w:before="0" w:beforeAutospacing="1" w:after="0" w:afterAutospacing="0" w:line="276" w:lineRule="auto"/>
      <w:ind w:left="0" w:right="0"/>
      <w:jc w:val="left"/>
    </w:pPr>
    <w:rPr>
      <w:rFonts w:ascii="Times New Roman" w:hAnsi="Times New Roman" w:eastAsia="SimSun" w:cs="Times New Roman"/>
      <w:kern w:val="0"/>
      <w:szCs w:val="24"/>
      <w:lang w:val="en-US" w:eastAsia="zh-CN" w:bidi="ar"/>
    </w:rPr>
  </w:style>
  <w:style w:type="character" w:styleId="15">
    <w:name w:val="Strong"/>
    <w:basedOn w:val="6"/>
    <w:qFormat/>
    <w:uiPriority w:val="0"/>
    <w:rPr>
      <w:b/>
      <w:bCs/>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uiPriority w:val="0"/>
    <w:pPr>
      <w:ind w:left="840" w:leftChars="400"/>
    </w:pPr>
  </w:style>
  <w:style w:type="paragraph" w:customStyle="1" w:styleId="19">
    <w:name w:val="Standard"/>
    <w:qFormat/>
    <w:uiPriority w:val="0"/>
    <w:pPr>
      <w:widowControl w:val="0"/>
      <w:suppressAutoHyphens/>
      <w:bidi w:val="0"/>
      <w:spacing w:before="0" w:after="0" w:line="240" w:lineRule="auto"/>
      <w:jc w:val="left"/>
      <w:textAlignment w:val="baseline"/>
    </w:pPr>
    <w:rPr>
      <w:rFonts w:ascii="Arial" w:hAnsi="Arial" w:eastAsia="SimSun" w:cs="Mangal"/>
      <w:color w:val="auto"/>
      <w:kern w:val="2"/>
      <w:sz w:val="24"/>
      <w:szCs w:val="24"/>
      <w:lang w:val="pt-BR" w:eastAsia="zh-CN" w:bidi="hi-IN"/>
    </w:rPr>
  </w:style>
  <w:style w:type="paragraph" w:customStyle="1" w:styleId="20">
    <w:name w:val="western"/>
    <w:qFormat/>
    <w:uiPriority w:val="0"/>
    <w:pPr>
      <w:jc w:val="left"/>
    </w:pPr>
    <w:rPr>
      <w:rFonts w:ascii="Arial" w:hAnsi="Arial" w:eastAsia="SimSun" w:cs="Arial"/>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10500</Words>
  <Characters>57367</Characters>
  <Lines>0</Lines>
  <Paragraphs>0</Paragraphs>
  <TotalTime>54</TotalTime>
  <ScaleCrop>false</ScaleCrop>
  <LinksUpToDate>false</LinksUpToDate>
  <CharactersWithSpaces>67699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2020-07-05T22:51:00Z</dcterms:created>
  <dc:creator>Pedro</dc:creator>
  <cp:lastModifiedBy>birazn</cp:lastModifiedBy>
  <dcterms:modified xsi:type="dcterms:W3CDTF">2020-09-20T15:51:01Z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1046-11.1.0.9615</vt:lpwstr>
  </property>
</Properties>
</file>